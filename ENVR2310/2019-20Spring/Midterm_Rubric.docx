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D7D9" w14:textId="77777777" w:rsidR="00D74945" w:rsidRPr="006E543C" w:rsidRDefault="00D74945" w:rsidP="00D74945">
      <w:pPr>
        <w:jc w:val="center"/>
        <w:outlineLvl w:val="0"/>
        <w:rPr>
          <w:rFonts w:ascii="Times New Roman" w:eastAsia="SimSun" w:hAnsi="Times New Roman" w:cs="Times New Roman"/>
          <w:b/>
          <w:sz w:val="28"/>
        </w:rPr>
      </w:pPr>
      <w:r w:rsidRPr="006E543C">
        <w:rPr>
          <w:rFonts w:ascii="Times New Roman" w:eastAsia="SimSun" w:hAnsi="Times New Roman" w:cs="Times New Roman"/>
          <w:b/>
          <w:sz w:val="28"/>
        </w:rPr>
        <w:t>ECON / ENVR / SOSC 2310 Midterm Exam</w:t>
      </w:r>
    </w:p>
    <w:p w14:paraId="12617900" w14:textId="77777777" w:rsidR="00D74945" w:rsidRDefault="00D74945" w:rsidP="00D74945">
      <w:pPr>
        <w:jc w:val="center"/>
        <w:outlineLvl w:val="0"/>
        <w:rPr>
          <w:rFonts w:ascii="Times New Roman" w:eastAsia="SimSun" w:hAnsi="Times New Roman" w:cs="Times New Roman"/>
        </w:rPr>
      </w:pPr>
      <w:r w:rsidRPr="006E543C">
        <w:rPr>
          <w:rFonts w:ascii="Times New Roman" w:eastAsia="SimSun" w:hAnsi="Times New Roman" w:cs="Times New Roman"/>
        </w:rPr>
        <w:t>March 21, 2019</w:t>
      </w:r>
    </w:p>
    <w:p w14:paraId="406BAE52" w14:textId="77777777" w:rsidR="00FC114E" w:rsidRPr="006E543C" w:rsidRDefault="00FC114E" w:rsidP="00D74945">
      <w:pPr>
        <w:jc w:val="center"/>
        <w:outlineLvl w:val="0"/>
        <w:rPr>
          <w:rFonts w:ascii="Times New Roman" w:eastAsia="SimSun" w:hAnsi="Times New Roman" w:cs="Times New Roman"/>
        </w:rPr>
      </w:pPr>
    </w:p>
    <w:p w14:paraId="7E0B57E7" w14:textId="77777777" w:rsidR="00D74945" w:rsidRDefault="00FC114E" w:rsidP="00D74945">
      <w:pPr>
        <w:jc w:val="center"/>
        <w:rPr>
          <w:rFonts w:ascii="Times New Roman" w:eastAsia="SimSun" w:hAnsi="Times New Roman" w:cs="Times New Roman"/>
        </w:rPr>
      </w:pPr>
      <w:r>
        <w:rPr>
          <w:rFonts w:ascii="Times New Roman" w:eastAsia="SimSun" w:hAnsi="Times New Roman" w:cs="Times New Roman" w:hint="eastAsia"/>
        </w:rPr>
        <w:t>(20 Po</w:t>
      </w:r>
      <w:r>
        <w:rPr>
          <w:rFonts w:ascii="Times New Roman" w:eastAsia="SimSun" w:hAnsi="Times New Roman" w:cs="Times New Roman"/>
        </w:rPr>
        <w:t>ints in Total)</w:t>
      </w:r>
    </w:p>
    <w:p w14:paraId="14382A23" w14:textId="77777777" w:rsidR="00FC114E" w:rsidRPr="006E543C" w:rsidRDefault="00FC114E" w:rsidP="00D74945">
      <w:pPr>
        <w:jc w:val="center"/>
        <w:rPr>
          <w:rFonts w:ascii="Times New Roman" w:eastAsia="SimSun" w:hAnsi="Times New Roman" w:cs="Times New Roman"/>
        </w:rPr>
      </w:pPr>
    </w:p>
    <w:p w14:paraId="49B545E0" w14:textId="77777777" w:rsidR="00D74945" w:rsidRPr="006E543C" w:rsidRDefault="00D74945" w:rsidP="002A5262">
      <w:pPr>
        <w:spacing w:line="480" w:lineRule="auto"/>
        <w:outlineLvl w:val="0"/>
        <w:rPr>
          <w:rFonts w:ascii="Times New Roman" w:hAnsi="Times New Roman" w:cs="Times New Roman"/>
        </w:rPr>
      </w:pPr>
      <w:r w:rsidRPr="006E543C">
        <w:rPr>
          <w:rFonts w:ascii="Times New Roman" w:hAnsi="Times New Roman" w:cs="Times New Roman"/>
        </w:rPr>
        <w:t>The exam will be Thursday, Mar. 21</w:t>
      </w:r>
      <w:r w:rsidRPr="006E543C">
        <w:rPr>
          <w:rFonts w:ascii="Times New Roman" w:hAnsi="Times New Roman" w:cs="Times New Roman"/>
          <w:vertAlign w:val="superscript"/>
        </w:rPr>
        <w:t>th</w:t>
      </w:r>
      <w:r w:rsidRPr="006E543C">
        <w:rPr>
          <w:rFonts w:ascii="Times New Roman" w:hAnsi="Times New Roman" w:cs="Times New Roman"/>
        </w:rPr>
        <w:t xml:space="preserve"> from 10:30am to 11:45am. </w:t>
      </w:r>
    </w:p>
    <w:p w14:paraId="4A466EF4" w14:textId="77777777" w:rsidR="00D74945" w:rsidRPr="006E543C" w:rsidRDefault="00D74945" w:rsidP="002A5262">
      <w:pPr>
        <w:tabs>
          <w:tab w:val="left" w:pos="1766"/>
        </w:tabs>
        <w:spacing w:line="480" w:lineRule="auto"/>
        <w:rPr>
          <w:rFonts w:ascii="Times New Roman" w:hAnsi="Times New Roman" w:cs="Times New Roman"/>
        </w:rPr>
      </w:pPr>
      <w:r w:rsidRPr="006E543C">
        <w:rPr>
          <w:rFonts w:ascii="Times New Roman" w:hAnsi="Times New Roman" w:cs="Times New Roman"/>
        </w:rPr>
        <w:tab/>
      </w:r>
    </w:p>
    <w:p w14:paraId="0B1B528C" w14:textId="77777777" w:rsidR="00D74945" w:rsidRPr="006E543C" w:rsidRDefault="00D74945" w:rsidP="002A5262">
      <w:pPr>
        <w:spacing w:line="480" w:lineRule="auto"/>
        <w:ind w:left="180" w:hanging="180"/>
        <w:rPr>
          <w:rFonts w:ascii="Times New Roman" w:hAnsi="Times New Roman" w:cs="Times New Roman"/>
        </w:rPr>
      </w:pPr>
      <w:r w:rsidRPr="006E543C">
        <w:rPr>
          <w:rFonts w:ascii="Times New Roman" w:hAnsi="Times New Roman" w:cs="Times New Roman"/>
        </w:rPr>
        <w:t>1. Write your Student ID Number and name on the answer sheet.</w:t>
      </w:r>
    </w:p>
    <w:p w14:paraId="323A7869" w14:textId="77777777" w:rsidR="00D74945" w:rsidRPr="006E543C" w:rsidRDefault="00D74945" w:rsidP="002A5262">
      <w:pPr>
        <w:spacing w:line="480" w:lineRule="auto"/>
        <w:ind w:left="180" w:hanging="180"/>
        <w:rPr>
          <w:rFonts w:ascii="Times New Roman" w:hAnsi="Times New Roman" w:cs="Times New Roman"/>
        </w:rPr>
      </w:pPr>
      <w:r w:rsidRPr="006E543C">
        <w:rPr>
          <w:rFonts w:ascii="Times New Roman" w:hAnsi="Times New Roman" w:cs="Times New Roman"/>
        </w:rPr>
        <w:t>2. Do NOT open this exam paper until you are told to do so.</w:t>
      </w:r>
    </w:p>
    <w:p w14:paraId="082A2CCA" w14:textId="77777777" w:rsidR="00D74945" w:rsidRPr="006E543C" w:rsidRDefault="00D74945" w:rsidP="002A5262">
      <w:pPr>
        <w:spacing w:line="480" w:lineRule="auto"/>
        <w:ind w:left="180" w:hanging="180"/>
        <w:rPr>
          <w:rFonts w:ascii="Times New Roman" w:hAnsi="Times New Roman" w:cs="Times New Roman"/>
        </w:rPr>
      </w:pPr>
      <w:r w:rsidRPr="006E543C">
        <w:rPr>
          <w:rFonts w:ascii="Times New Roman" w:hAnsi="Times New Roman" w:cs="Times New Roman"/>
        </w:rPr>
        <w:t>3. Please turn off your phone.</w:t>
      </w:r>
    </w:p>
    <w:p w14:paraId="5504F049" w14:textId="77777777" w:rsidR="00D74945" w:rsidRPr="006E543C" w:rsidRDefault="00FC114E" w:rsidP="002A5262">
      <w:pPr>
        <w:spacing w:line="480" w:lineRule="auto"/>
        <w:ind w:left="180" w:hanging="180"/>
        <w:rPr>
          <w:rFonts w:ascii="Times New Roman" w:hAnsi="Times New Roman" w:cs="Times New Roman"/>
        </w:rPr>
      </w:pPr>
      <w:r>
        <w:rPr>
          <w:rFonts w:ascii="Times New Roman" w:hAnsi="Times New Roman" w:cs="Times New Roman"/>
        </w:rPr>
        <w:t>4</w:t>
      </w:r>
      <w:r w:rsidR="00D74945" w:rsidRPr="006E543C">
        <w:rPr>
          <w:rFonts w:ascii="Times New Roman" w:hAnsi="Times New Roman" w:cs="Times New Roman"/>
        </w:rPr>
        <w:t>. Label all graphs, axes, curves, lines, points, etc., carefully.</w:t>
      </w:r>
    </w:p>
    <w:p w14:paraId="3983157C" w14:textId="77777777" w:rsidR="00D74945" w:rsidRPr="006E543C" w:rsidRDefault="00FC114E" w:rsidP="002A5262">
      <w:pPr>
        <w:spacing w:line="480" w:lineRule="auto"/>
        <w:ind w:left="180" w:hanging="180"/>
        <w:rPr>
          <w:rFonts w:ascii="Times New Roman" w:hAnsi="Times New Roman" w:cs="Times New Roman"/>
        </w:rPr>
      </w:pPr>
      <w:r>
        <w:rPr>
          <w:rFonts w:ascii="Times New Roman" w:hAnsi="Times New Roman" w:cs="Times New Roman"/>
        </w:rPr>
        <w:t>5</w:t>
      </w:r>
      <w:r w:rsidR="00D74945" w:rsidRPr="006E543C">
        <w:rPr>
          <w:rFonts w:ascii="Times New Roman" w:hAnsi="Times New Roman" w:cs="Times New Roman"/>
        </w:rPr>
        <w:t>. Use economics reasoning.</w:t>
      </w:r>
    </w:p>
    <w:p w14:paraId="74DBFE46" w14:textId="77777777" w:rsidR="00D74945" w:rsidRPr="006E543C" w:rsidRDefault="00FC114E" w:rsidP="002A5262">
      <w:pPr>
        <w:spacing w:line="480" w:lineRule="auto"/>
        <w:ind w:left="180" w:hanging="180"/>
        <w:rPr>
          <w:rFonts w:ascii="Times New Roman" w:hAnsi="Times New Roman" w:cs="Times New Roman"/>
        </w:rPr>
      </w:pPr>
      <w:r>
        <w:rPr>
          <w:rFonts w:ascii="Times New Roman" w:hAnsi="Times New Roman" w:cs="Times New Roman"/>
        </w:rPr>
        <w:t>6</w:t>
      </w:r>
      <w:r w:rsidR="00D74945" w:rsidRPr="006E543C">
        <w:rPr>
          <w:rFonts w:ascii="Times New Roman" w:hAnsi="Times New Roman" w:cs="Times New Roman"/>
        </w:rPr>
        <w:t xml:space="preserve">. You have </w:t>
      </w:r>
      <w:r>
        <w:rPr>
          <w:rFonts w:ascii="Times New Roman" w:hAnsi="Times New Roman" w:cs="Times New Roman"/>
        </w:rPr>
        <w:t>75</w:t>
      </w:r>
      <w:r w:rsidR="00D74945" w:rsidRPr="006E543C">
        <w:rPr>
          <w:rFonts w:ascii="Times New Roman" w:hAnsi="Times New Roman" w:cs="Times New Roman"/>
        </w:rPr>
        <w:t xml:space="preserve"> minutes work on the exam. Please budget your time accordingly.</w:t>
      </w:r>
    </w:p>
    <w:p w14:paraId="36B6C787" w14:textId="77777777" w:rsidR="00D74945" w:rsidRPr="006E543C" w:rsidRDefault="002A5262" w:rsidP="002A5262">
      <w:pPr>
        <w:spacing w:line="480" w:lineRule="auto"/>
        <w:ind w:left="180" w:hanging="180"/>
        <w:rPr>
          <w:rFonts w:ascii="Times New Roman" w:hAnsi="Times New Roman" w:cs="Times New Roman"/>
        </w:rPr>
      </w:pPr>
      <w:r>
        <w:rPr>
          <w:rFonts w:ascii="Times New Roman" w:hAnsi="Times New Roman" w:cs="Times New Roman"/>
        </w:rPr>
        <w:t>7</w:t>
      </w:r>
      <w:r w:rsidR="00D74945" w:rsidRPr="006E543C">
        <w:rPr>
          <w:rFonts w:ascii="Times New Roman" w:hAnsi="Times New Roman" w:cs="Times New Roman"/>
        </w:rPr>
        <w:t>. NO calculators allowed.</w:t>
      </w:r>
    </w:p>
    <w:p w14:paraId="1D1168E0" w14:textId="77777777" w:rsidR="00D74945" w:rsidRPr="006E543C" w:rsidRDefault="002A5262" w:rsidP="002A5262">
      <w:pPr>
        <w:spacing w:line="480" w:lineRule="auto"/>
        <w:ind w:left="180" w:hanging="180"/>
        <w:rPr>
          <w:rFonts w:ascii="Times New Roman" w:hAnsi="Times New Roman" w:cs="Times New Roman"/>
        </w:rPr>
      </w:pPr>
      <w:r>
        <w:rPr>
          <w:rFonts w:ascii="Times New Roman" w:hAnsi="Times New Roman" w:cs="Times New Roman"/>
        </w:rPr>
        <w:t>8</w:t>
      </w:r>
      <w:r w:rsidR="00D74945" w:rsidRPr="006E543C">
        <w:rPr>
          <w:rFonts w:ascii="Times New Roman" w:hAnsi="Times New Roman" w:cs="Times New Roman"/>
        </w:rPr>
        <w:t>.You may NOT use any of the following devices or technologies: cell phones, computers, personal digital assistants or text messaging. Use of such devices or technologies on the exam will result in a failing grade.</w:t>
      </w:r>
    </w:p>
    <w:p w14:paraId="3FF12341" w14:textId="77777777" w:rsidR="00D74945" w:rsidRPr="006E543C" w:rsidRDefault="002A5262" w:rsidP="002A5262">
      <w:pPr>
        <w:spacing w:line="480" w:lineRule="auto"/>
        <w:ind w:left="180" w:hanging="180"/>
        <w:rPr>
          <w:rFonts w:ascii="Times New Roman" w:hAnsi="Times New Roman" w:cs="Times New Roman"/>
        </w:rPr>
      </w:pPr>
      <w:r>
        <w:rPr>
          <w:rFonts w:ascii="Times New Roman" w:hAnsi="Times New Roman" w:cs="Times New Roman"/>
        </w:rPr>
        <w:t>9</w:t>
      </w:r>
      <w:r w:rsidR="00D74945" w:rsidRPr="006E543C">
        <w:rPr>
          <w:rFonts w:ascii="Times New Roman" w:hAnsi="Times New Roman" w:cs="Times New Roman"/>
        </w:rPr>
        <w:t>. This is a closed-book exam. You may NOT use any books or notes.</w:t>
      </w:r>
    </w:p>
    <w:p w14:paraId="20E25233" w14:textId="77777777" w:rsidR="00D74945" w:rsidRPr="006E543C" w:rsidRDefault="002A5262" w:rsidP="002A5262">
      <w:pPr>
        <w:spacing w:line="480" w:lineRule="auto"/>
        <w:ind w:left="180" w:hanging="180"/>
        <w:rPr>
          <w:rFonts w:ascii="Times New Roman" w:eastAsia="SimSun" w:hAnsi="Times New Roman" w:cs="Times New Roman"/>
        </w:rPr>
      </w:pPr>
      <w:r>
        <w:rPr>
          <w:rFonts w:ascii="Times New Roman" w:hAnsi="Times New Roman" w:cs="Times New Roman"/>
        </w:rPr>
        <w:t>10</w:t>
      </w:r>
      <w:r w:rsidR="00D74945" w:rsidRPr="006E543C">
        <w:rPr>
          <w:rFonts w:ascii="Times New Roman" w:hAnsi="Times New Roman" w:cs="Times New Roman"/>
        </w:rPr>
        <w:t>. Please do your own work: collaboration of any kind on the exam is NOT allowed. Cheating will result, at a minimum, in a failing grade for the exam.</w:t>
      </w:r>
    </w:p>
    <w:p w14:paraId="25784359" w14:textId="77777777" w:rsidR="00D74945" w:rsidRPr="006E543C" w:rsidRDefault="002A5262" w:rsidP="002A5262">
      <w:pPr>
        <w:spacing w:line="480" w:lineRule="auto"/>
        <w:ind w:left="180" w:hanging="180"/>
        <w:rPr>
          <w:rFonts w:ascii="Times New Roman" w:eastAsia="SimSun" w:hAnsi="Times New Roman" w:cs="Times New Roman"/>
        </w:rPr>
      </w:pPr>
      <w:r>
        <w:rPr>
          <w:rFonts w:ascii="Times New Roman" w:eastAsia="SimSun" w:hAnsi="Times New Roman" w:cs="Times New Roman"/>
        </w:rPr>
        <w:t>11</w:t>
      </w:r>
      <w:r w:rsidR="00D74945" w:rsidRPr="006E543C">
        <w:rPr>
          <w:rFonts w:ascii="Times New Roman" w:eastAsia="SimSun" w:hAnsi="Times New Roman" w:cs="Times New Roman"/>
        </w:rPr>
        <w:t>. Please HAND IN the EXAM PAPER with your ANSWER SHEET together.</w:t>
      </w:r>
    </w:p>
    <w:p w14:paraId="11BC787D" w14:textId="77777777" w:rsidR="00D74945" w:rsidRPr="006E543C" w:rsidRDefault="00D74945" w:rsidP="002A5262">
      <w:pPr>
        <w:spacing w:line="480" w:lineRule="auto"/>
        <w:rPr>
          <w:rFonts w:ascii="Times New Roman" w:hAnsi="Times New Roman" w:cs="Times New Roman"/>
          <w:b/>
        </w:rPr>
      </w:pPr>
      <w:r w:rsidRPr="006E543C">
        <w:rPr>
          <w:rFonts w:ascii="Times New Roman" w:hAnsi="Times New Roman" w:cs="Times New Roman"/>
          <w:b/>
        </w:rPr>
        <w:br w:type="page"/>
      </w:r>
    </w:p>
    <w:p w14:paraId="06670E02" w14:textId="77777777" w:rsidR="002F717A" w:rsidRPr="006E543C" w:rsidRDefault="002F717A" w:rsidP="00533654">
      <w:pPr>
        <w:pStyle w:val="ListParagraph"/>
        <w:numPr>
          <w:ilvl w:val="0"/>
          <w:numId w:val="1"/>
        </w:numPr>
        <w:rPr>
          <w:rFonts w:ascii="Times New Roman" w:hAnsi="Times New Roman" w:cs="Times New Roman"/>
          <w:b/>
        </w:rPr>
      </w:pPr>
      <w:r w:rsidRPr="006E543C">
        <w:rPr>
          <w:rFonts w:ascii="Times New Roman" w:hAnsi="Times New Roman" w:cs="Times New Roman"/>
          <w:b/>
        </w:rPr>
        <w:lastRenderedPageBreak/>
        <w:t>Please explain the concepts below</w:t>
      </w:r>
      <w:r w:rsidR="002605A8">
        <w:rPr>
          <w:rFonts w:ascii="Times New Roman" w:hAnsi="Times New Roman" w:cs="Times New Roman"/>
          <w:b/>
        </w:rPr>
        <w:t xml:space="preserve"> using two to three lines</w:t>
      </w:r>
      <w:r w:rsidR="000530E5" w:rsidRPr="006E543C">
        <w:rPr>
          <w:rFonts w:ascii="Times New Roman" w:hAnsi="Times New Roman" w:cs="Times New Roman"/>
          <w:b/>
        </w:rPr>
        <w:t xml:space="preserve"> (</w:t>
      </w:r>
      <w:r w:rsidR="00FB121C">
        <w:rPr>
          <w:rFonts w:ascii="Times New Roman" w:hAnsi="Times New Roman" w:cs="Times New Roman"/>
          <w:b/>
        </w:rPr>
        <w:t>6</w:t>
      </w:r>
      <w:r w:rsidR="000530E5" w:rsidRPr="006E543C">
        <w:rPr>
          <w:rFonts w:ascii="Times New Roman" w:hAnsi="Times New Roman" w:cs="Times New Roman"/>
          <w:b/>
        </w:rPr>
        <w:t xml:space="preserve"> Points) </w:t>
      </w:r>
    </w:p>
    <w:p w14:paraId="3A9117DA" w14:textId="56F5FC27" w:rsidR="002F717A" w:rsidRDefault="002F717A" w:rsidP="00533654">
      <w:pPr>
        <w:pStyle w:val="ListParagraph"/>
        <w:numPr>
          <w:ilvl w:val="0"/>
          <w:numId w:val="9"/>
        </w:numPr>
        <w:rPr>
          <w:rFonts w:ascii="Times New Roman" w:hAnsi="Times New Roman" w:cs="Times New Roman"/>
        </w:rPr>
      </w:pPr>
      <w:r w:rsidRPr="006E543C">
        <w:rPr>
          <w:rFonts w:ascii="Times New Roman" w:hAnsi="Times New Roman" w:cs="Times New Roman"/>
        </w:rPr>
        <w:t>Opportunity Cost</w:t>
      </w:r>
    </w:p>
    <w:p w14:paraId="35D74114" w14:textId="77777777" w:rsidR="0080732E" w:rsidRDefault="0080732E" w:rsidP="0080732E">
      <w:pPr>
        <w:pStyle w:val="ListParagraph"/>
        <w:rPr>
          <w:rFonts w:ascii="Times New Roman" w:hAnsi="Times New Roman" w:cs="Times New Roman"/>
        </w:rPr>
      </w:pPr>
    </w:p>
    <w:p w14:paraId="60D6122D" w14:textId="4003BE51" w:rsidR="00944E42" w:rsidRDefault="0080732E" w:rsidP="00E74541">
      <w:pPr>
        <w:pStyle w:val="ListParagraph"/>
        <w:jc w:val="both"/>
        <w:rPr>
          <w:rFonts w:ascii="Times New Roman" w:hAnsi="Times New Roman" w:cs="Times New Roman" w:hint="eastAsia"/>
        </w:rPr>
      </w:pPr>
      <w:r>
        <w:rPr>
          <w:rFonts w:ascii="Times New Roman" w:hAnsi="Times New Roman" w:cs="Times New Roman" w:hint="eastAsia"/>
        </w:rPr>
        <w:t>T</w:t>
      </w:r>
      <w:r w:rsidRPr="0080732E">
        <w:rPr>
          <w:rFonts w:ascii="Times New Roman" w:hAnsi="Times New Roman" w:cs="Times New Roman"/>
        </w:rPr>
        <w:t xml:space="preserve">he opportunity cost of making a particular choice is the value of the </w:t>
      </w:r>
      <w:r w:rsidRPr="0080732E">
        <w:rPr>
          <w:rFonts w:ascii="Times New Roman" w:hAnsi="Times New Roman" w:cs="Times New Roman"/>
          <w:color w:val="FF0000"/>
        </w:rPr>
        <w:t>most valuable choice</w:t>
      </w:r>
      <w:r w:rsidRPr="0080732E">
        <w:rPr>
          <w:rFonts w:ascii="Times New Roman" w:hAnsi="Times New Roman" w:cs="Times New Roman"/>
        </w:rPr>
        <w:t xml:space="preserve"> out of those that were not taken.</w:t>
      </w:r>
      <w:r>
        <w:rPr>
          <w:rFonts w:ascii="Times New Roman" w:hAnsi="Times New Roman" w:cs="Times New Roman"/>
        </w:rPr>
        <w:t xml:space="preserve"> </w:t>
      </w:r>
      <w:r w:rsidRPr="00C66FA1">
        <w:rPr>
          <w:rFonts w:ascii="Times New Roman" w:hAnsi="Times New Roman" w:cs="Times New Roman" w:hint="eastAsia"/>
          <w:color w:val="FF0000"/>
        </w:rPr>
        <w:t>(</w:t>
      </w:r>
      <w:r w:rsidRPr="00C66FA1">
        <w:rPr>
          <w:rFonts w:ascii="Times New Roman" w:hAnsi="Times New Roman" w:cs="Times New Roman"/>
          <w:color w:val="FF0000"/>
        </w:rPr>
        <w:t xml:space="preserve">-0.5 if </w:t>
      </w:r>
      <w:r w:rsidR="00CF54DE" w:rsidRPr="00C66FA1">
        <w:rPr>
          <w:rFonts w:ascii="Times New Roman" w:hAnsi="Times New Roman" w:cs="Times New Roman"/>
          <w:color w:val="FF0000"/>
        </w:rPr>
        <w:t xml:space="preserve">fail to </w:t>
      </w:r>
      <w:r w:rsidRPr="00C66FA1">
        <w:rPr>
          <w:rFonts w:ascii="Times New Roman" w:hAnsi="Times New Roman" w:cs="Times New Roman"/>
          <w:color w:val="FF0000"/>
        </w:rPr>
        <w:t>mention about the highest value or similar terms</w:t>
      </w:r>
      <w:r>
        <w:rPr>
          <w:rFonts w:ascii="Times New Roman" w:hAnsi="Times New Roman" w:cs="Times New Roman"/>
        </w:rPr>
        <w:t>)</w:t>
      </w:r>
    </w:p>
    <w:p w14:paraId="2CDB63B7" w14:textId="77777777" w:rsidR="00944E42" w:rsidRPr="006E543C" w:rsidRDefault="00944E42" w:rsidP="00944E42">
      <w:pPr>
        <w:pStyle w:val="ListParagraph"/>
        <w:rPr>
          <w:rFonts w:ascii="Times New Roman" w:hAnsi="Times New Roman" w:cs="Times New Roman"/>
        </w:rPr>
      </w:pPr>
    </w:p>
    <w:p w14:paraId="6B4CD7B7" w14:textId="776E4A2A" w:rsidR="002F717A" w:rsidRDefault="002F717A" w:rsidP="00533654">
      <w:pPr>
        <w:pStyle w:val="ListParagraph"/>
        <w:numPr>
          <w:ilvl w:val="0"/>
          <w:numId w:val="9"/>
        </w:numPr>
        <w:rPr>
          <w:rFonts w:ascii="Times New Roman" w:hAnsi="Times New Roman" w:cs="Times New Roman"/>
        </w:rPr>
      </w:pPr>
      <w:r w:rsidRPr="006E543C">
        <w:rPr>
          <w:rFonts w:ascii="Times New Roman" w:hAnsi="Times New Roman" w:cs="Times New Roman"/>
        </w:rPr>
        <w:t xml:space="preserve">Pareto </w:t>
      </w:r>
      <w:r w:rsidR="00FB121C">
        <w:rPr>
          <w:rFonts w:ascii="Times New Roman" w:hAnsi="Times New Roman" w:cs="Times New Roman"/>
        </w:rPr>
        <w:t>Improvement</w:t>
      </w:r>
    </w:p>
    <w:p w14:paraId="5D2032B4" w14:textId="77777777" w:rsidR="0080732E" w:rsidRDefault="0080732E" w:rsidP="0080732E">
      <w:pPr>
        <w:pStyle w:val="ListParagraph"/>
        <w:rPr>
          <w:rFonts w:ascii="Times New Roman" w:hAnsi="Times New Roman" w:cs="Times New Roman"/>
        </w:rPr>
      </w:pPr>
    </w:p>
    <w:p w14:paraId="1296D1BC" w14:textId="10DFB8A3" w:rsidR="0080732E" w:rsidRPr="00C66FA1" w:rsidRDefault="0080732E" w:rsidP="00E74541">
      <w:pPr>
        <w:pStyle w:val="ListParagraph"/>
        <w:jc w:val="both"/>
        <w:rPr>
          <w:rFonts w:ascii="Times New Roman" w:hAnsi="Times New Roman" w:cs="Times New Roman"/>
          <w:color w:val="FF0000"/>
        </w:rPr>
      </w:pPr>
      <w:r w:rsidRPr="0080732E">
        <w:rPr>
          <w:rFonts w:ascii="Times New Roman" w:hAnsi="Times New Roman" w:cs="Times New Roman"/>
        </w:rPr>
        <w:t>Pareto improvement is defined to be a</w:t>
      </w:r>
      <w:r>
        <w:rPr>
          <w:rFonts w:ascii="Times New Roman" w:hAnsi="Times New Roman" w:cs="Times New Roman"/>
        </w:rPr>
        <w:t xml:space="preserve"> </w:t>
      </w:r>
      <w:r w:rsidRPr="0080732E">
        <w:rPr>
          <w:rFonts w:ascii="Times New Roman" w:hAnsi="Times New Roman" w:cs="Times New Roman"/>
        </w:rPr>
        <w:t>change to a different allocation that makes</w:t>
      </w:r>
      <w:r>
        <w:rPr>
          <w:rFonts w:ascii="Times New Roman" w:hAnsi="Times New Roman" w:cs="Times New Roman"/>
        </w:rPr>
        <w:t xml:space="preserve"> </w:t>
      </w:r>
      <w:r w:rsidRPr="0080732E">
        <w:rPr>
          <w:rFonts w:ascii="Times New Roman" w:hAnsi="Times New Roman" w:cs="Times New Roman"/>
          <w:color w:val="FF0000"/>
        </w:rPr>
        <w:t xml:space="preserve">at least one individual better off </w:t>
      </w:r>
      <w:r w:rsidRPr="0080732E">
        <w:rPr>
          <w:rFonts w:ascii="Times New Roman" w:hAnsi="Times New Roman" w:cs="Times New Roman"/>
        </w:rPr>
        <w:t>without</w:t>
      </w:r>
      <w:r>
        <w:rPr>
          <w:rFonts w:ascii="Times New Roman" w:hAnsi="Times New Roman" w:cs="Times New Roman"/>
        </w:rPr>
        <w:t xml:space="preserve"> </w:t>
      </w:r>
      <w:r w:rsidRPr="0080732E">
        <w:rPr>
          <w:rFonts w:ascii="Times New Roman" w:hAnsi="Times New Roman" w:cs="Times New Roman"/>
        </w:rPr>
        <w:t xml:space="preserve">making </w:t>
      </w:r>
      <w:r w:rsidRPr="0080732E">
        <w:rPr>
          <w:rFonts w:ascii="Times New Roman" w:hAnsi="Times New Roman" w:cs="Times New Roman"/>
          <w:color w:val="FF0000"/>
        </w:rPr>
        <w:t>any other individual worse off</w:t>
      </w:r>
      <w:r>
        <w:rPr>
          <w:rFonts w:ascii="Times New Roman" w:hAnsi="Times New Roman" w:cs="Times New Roman"/>
        </w:rPr>
        <w:t xml:space="preserve">. </w:t>
      </w:r>
      <w:r w:rsidRPr="00C66FA1">
        <w:rPr>
          <w:rFonts w:ascii="Times New Roman" w:hAnsi="Times New Roman" w:cs="Times New Roman"/>
          <w:color w:val="FF0000"/>
        </w:rPr>
        <w:t>(0.5 points for each highlighted term)</w:t>
      </w:r>
    </w:p>
    <w:p w14:paraId="6005A4B9" w14:textId="77777777" w:rsidR="00944E42" w:rsidRPr="006E543C" w:rsidRDefault="00944E42" w:rsidP="00944E42">
      <w:pPr>
        <w:pStyle w:val="ListParagraph"/>
        <w:rPr>
          <w:rFonts w:ascii="Times New Roman" w:hAnsi="Times New Roman" w:cs="Times New Roman"/>
        </w:rPr>
      </w:pPr>
    </w:p>
    <w:p w14:paraId="7DFC794B" w14:textId="5DE70456" w:rsidR="001B1830" w:rsidRDefault="00B46904" w:rsidP="001B1830">
      <w:pPr>
        <w:pStyle w:val="ListParagraph"/>
        <w:numPr>
          <w:ilvl w:val="0"/>
          <w:numId w:val="9"/>
        </w:numPr>
        <w:rPr>
          <w:rFonts w:ascii="Times New Roman" w:hAnsi="Times New Roman" w:cs="Times New Roman"/>
        </w:rPr>
      </w:pPr>
      <w:bookmarkStart w:id="0" w:name="OLE_LINK1"/>
      <w:bookmarkStart w:id="1" w:name="OLE_LINK2"/>
      <w:r>
        <w:rPr>
          <w:rFonts w:ascii="Times New Roman" w:hAnsi="Times New Roman" w:cs="Times New Roman"/>
        </w:rPr>
        <w:t>Marginal Social Cost</w:t>
      </w:r>
    </w:p>
    <w:bookmarkEnd w:id="0"/>
    <w:bookmarkEnd w:id="1"/>
    <w:p w14:paraId="723342A8" w14:textId="77777777" w:rsidR="00B6500D" w:rsidRPr="00C66FA1" w:rsidRDefault="00B6500D" w:rsidP="00C66FA1">
      <w:pPr>
        <w:rPr>
          <w:rFonts w:ascii="Times New Roman" w:hAnsi="Times New Roman" w:cs="Times New Roman"/>
        </w:rPr>
      </w:pPr>
    </w:p>
    <w:p w14:paraId="614B19EE" w14:textId="13ECCEC4" w:rsidR="00944E42" w:rsidRDefault="00B6500D" w:rsidP="00E74541">
      <w:pPr>
        <w:pStyle w:val="ListParagraph"/>
        <w:jc w:val="both"/>
        <w:rPr>
          <w:rFonts w:ascii="Times New Roman" w:hAnsi="Times New Roman" w:cs="Times New Roman"/>
        </w:rPr>
      </w:pPr>
      <w:r w:rsidRPr="00B6500D">
        <w:rPr>
          <w:rFonts w:ascii="Times New Roman" w:hAnsi="Times New Roman" w:cs="Times New Roman"/>
        </w:rPr>
        <w:t>Mathematically, social marginal cost is the sum of private marginal cost and</w:t>
      </w:r>
      <w:r>
        <w:rPr>
          <w:rFonts w:ascii="Times New Roman" w:hAnsi="Times New Roman" w:cs="Times New Roman"/>
        </w:rPr>
        <w:t xml:space="preserve"> </w:t>
      </w:r>
      <w:r w:rsidRPr="00B6500D">
        <w:rPr>
          <w:rFonts w:ascii="Times New Roman" w:hAnsi="Times New Roman" w:cs="Times New Roman"/>
        </w:rPr>
        <w:t>the external costs.</w:t>
      </w:r>
      <w:r w:rsidR="00C66FA1">
        <w:rPr>
          <w:rFonts w:ascii="Times New Roman" w:hAnsi="Times New Roman" w:cs="Times New Roman"/>
        </w:rPr>
        <w:t xml:space="preserve"> Or </w:t>
      </w:r>
      <w:r w:rsidR="00C66FA1" w:rsidRPr="00C66FA1">
        <w:rPr>
          <w:rFonts w:ascii="Times New Roman" w:hAnsi="Times New Roman" w:cs="Times New Roman"/>
        </w:rPr>
        <w:t>is the change in society's total cost brought about by the production of an additional unit of a good or service.</w:t>
      </w:r>
    </w:p>
    <w:p w14:paraId="736F9215" w14:textId="77777777" w:rsidR="00B6500D" w:rsidRDefault="00B6500D" w:rsidP="00944E42">
      <w:pPr>
        <w:pStyle w:val="ListParagraph"/>
        <w:rPr>
          <w:rFonts w:ascii="Times New Roman" w:hAnsi="Times New Roman" w:cs="Times New Roman"/>
        </w:rPr>
      </w:pPr>
    </w:p>
    <w:p w14:paraId="59C62F26" w14:textId="27891ACA" w:rsidR="00B46904" w:rsidRDefault="00B46904" w:rsidP="001B1830">
      <w:pPr>
        <w:pStyle w:val="ListParagraph"/>
        <w:numPr>
          <w:ilvl w:val="0"/>
          <w:numId w:val="9"/>
        </w:numPr>
        <w:rPr>
          <w:rFonts w:ascii="Times New Roman" w:hAnsi="Times New Roman" w:cs="Times New Roman"/>
        </w:rPr>
      </w:pPr>
      <w:bookmarkStart w:id="2" w:name="OLE_LINK3"/>
      <w:bookmarkStart w:id="3" w:name="OLE_LINK4"/>
      <w:r>
        <w:rPr>
          <w:rFonts w:ascii="Times New Roman" w:hAnsi="Times New Roman" w:cs="Times New Roman"/>
        </w:rPr>
        <w:t>Coase Theorem</w:t>
      </w:r>
    </w:p>
    <w:p w14:paraId="51D58A41" w14:textId="77777777" w:rsidR="00E74541" w:rsidRDefault="00E74541" w:rsidP="00E74541">
      <w:pPr>
        <w:pStyle w:val="ListParagraph"/>
        <w:rPr>
          <w:rFonts w:ascii="Times New Roman" w:hAnsi="Times New Roman" w:cs="Times New Roman"/>
        </w:rPr>
      </w:pPr>
    </w:p>
    <w:bookmarkEnd w:id="2"/>
    <w:bookmarkEnd w:id="3"/>
    <w:p w14:paraId="6E1F4324" w14:textId="376AA243" w:rsidR="00536167" w:rsidRPr="00E74541" w:rsidRDefault="00E74541" w:rsidP="00E74541">
      <w:pPr>
        <w:pStyle w:val="ListParagraph"/>
        <w:jc w:val="both"/>
        <w:rPr>
          <w:rFonts w:ascii="Times New Roman" w:hAnsi="Times New Roman" w:cs="Times New Roman"/>
        </w:rPr>
      </w:pPr>
      <w:r w:rsidRPr="00E74541">
        <w:rPr>
          <w:rFonts w:ascii="Times New Roman" w:hAnsi="Times New Roman" w:cs="Times New Roman"/>
        </w:rPr>
        <w:t xml:space="preserve">The Coase Theorem states that if </w:t>
      </w:r>
      <w:r w:rsidRPr="00E74541">
        <w:rPr>
          <w:rFonts w:ascii="Times New Roman" w:hAnsi="Times New Roman" w:cs="Times New Roman"/>
          <w:color w:val="FF0000"/>
        </w:rPr>
        <w:t>property rights are well</w:t>
      </w:r>
      <w:r w:rsidRPr="00E74541">
        <w:rPr>
          <w:rFonts w:ascii="Times New Roman" w:hAnsi="Times New Roman" w:cs="Times New Roman"/>
          <w:color w:val="FF0000"/>
        </w:rPr>
        <w:t xml:space="preserve"> </w:t>
      </w:r>
      <w:r w:rsidRPr="00E74541">
        <w:rPr>
          <w:rFonts w:ascii="Times New Roman" w:hAnsi="Times New Roman" w:cs="Times New Roman"/>
          <w:color w:val="FF0000"/>
        </w:rPr>
        <w:t xml:space="preserve">defined </w:t>
      </w:r>
      <w:r w:rsidRPr="00E74541">
        <w:rPr>
          <w:rFonts w:ascii="Times New Roman" w:hAnsi="Times New Roman" w:cs="Times New Roman"/>
        </w:rPr>
        <w:t xml:space="preserve">and privates parties can bargain </w:t>
      </w:r>
      <w:r w:rsidRPr="00E74541">
        <w:rPr>
          <w:rFonts w:ascii="Times New Roman" w:hAnsi="Times New Roman" w:cs="Times New Roman"/>
          <w:color w:val="FF0000"/>
        </w:rPr>
        <w:t>without cost</w:t>
      </w:r>
      <w:r w:rsidRPr="00E74541">
        <w:rPr>
          <w:rFonts w:ascii="Times New Roman" w:hAnsi="Times New Roman" w:cs="Times New Roman"/>
          <w:color w:val="FF0000"/>
        </w:rPr>
        <w:t xml:space="preserve"> </w:t>
      </w:r>
      <w:r w:rsidRPr="00E74541">
        <w:rPr>
          <w:rFonts w:ascii="Times New Roman" w:hAnsi="Times New Roman" w:cs="Times New Roman"/>
        </w:rPr>
        <w:t>over the allocation of resources, then the private market</w:t>
      </w:r>
      <w:r>
        <w:rPr>
          <w:rFonts w:ascii="Times New Roman" w:hAnsi="Times New Roman" w:cs="Times New Roman"/>
        </w:rPr>
        <w:t xml:space="preserve"> </w:t>
      </w:r>
      <w:r w:rsidRPr="00E74541">
        <w:rPr>
          <w:rFonts w:ascii="Times New Roman" w:hAnsi="Times New Roman" w:cs="Times New Roman"/>
        </w:rPr>
        <w:t>will always solve the problem of externalities on its own</w:t>
      </w:r>
      <w:r>
        <w:rPr>
          <w:rFonts w:ascii="Times New Roman" w:hAnsi="Times New Roman" w:cs="Times New Roman"/>
        </w:rPr>
        <w:t xml:space="preserve"> </w:t>
      </w:r>
      <w:r w:rsidRPr="00E74541">
        <w:rPr>
          <w:rFonts w:ascii="Times New Roman" w:hAnsi="Times New Roman" w:cs="Times New Roman"/>
        </w:rPr>
        <w:t>and allocate resources efficiently.</w:t>
      </w:r>
      <w:r>
        <w:rPr>
          <w:rFonts w:ascii="Times New Roman" w:hAnsi="Times New Roman" w:cs="Times New Roman"/>
        </w:rPr>
        <w:t xml:space="preserve"> (</w:t>
      </w:r>
      <w:r w:rsidRPr="00C66FA1">
        <w:rPr>
          <w:rFonts w:ascii="Times New Roman" w:hAnsi="Times New Roman" w:cs="Times New Roman"/>
          <w:color w:val="FF0000"/>
        </w:rPr>
        <w:t>0.5 points for each highlighted term</w:t>
      </w:r>
      <w:r>
        <w:rPr>
          <w:rFonts w:ascii="Times New Roman" w:hAnsi="Times New Roman" w:cs="Times New Roman"/>
        </w:rPr>
        <w:t>)</w:t>
      </w:r>
    </w:p>
    <w:p w14:paraId="5F56A9FD" w14:textId="77777777" w:rsidR="00944E42" w:rsidRPr="0023016A" w:rsidRDefault="00944E42" w:rsidP="0023016A">
      <w:pPr>
        <w:rPr>
          <w:rFonts w:ascii="Times New Roman" w:hAnsi="Times New Roman" w:cs="Times New Roman"/>
        </w:rPr>
      </w:pPr>
    </w:p>
    <w:p w14:paraId="230BBD37" w14:textId="7D5CA0FD" w:rsidR="00FB121C" w:rsidRDefault="00FB121C" w:rsidP="001B1830">
      <w:pPr>
        <w:pStyle w:val="ListParagraph"/>
        <w:numPr>
          <w:ilvl w:val="0"/>
          <w:numId w:val="9"/>
        </w:numPr>
        <w:rPr>
          <w:rFonts w:ascii="Times New Roman" w:hAnsi="Times New Roman" w:cs="Times New Roman"/>
        </w:rPr>
      </w:pPr>
      <w:bookmarkStart w:id="4" w:name="OLE_LINK10"/>
      <w:bookmarkStart w:id="5" w:name="OLE_LINK11"/>
      <w:r>
        <w:rPr>
          <w:rFonts w:ascii="Times New Roman" w:hAnsi="Times New Roman" w:cs="Times New Roman"/>
        </w:rPr>
        <w:t>Positive Externality</w:t>
      </w:r>
    </w:p>
    <w:bookmarkEnd w:id="4"/>
    <w:bookmarkEnd w:id="5"/>
    <w:p w14:paraId="65990803" w14:textId="77777777" w:rsidR="00847D7D" w:rsidRDefault="00847D7D" w:rsidP="00847D7D">
      <w:pPr>
        <w:pStyle w:val="ListParagraph"/>
        <w:rPr>
          <w:rFonts w:ascii="Times New Roman" w:hAnsi="Times New Roman" w:cs="Times New Roman"/>
        </w:rPr>
      </w:pPr>
    </w:p>
    <w:p w14:paraId="7C20B661" w14:textId="3AC1355B" w:rsidR="00944E42" w:rsidRDefault="00847D7D" w:rsidP="00944E42">
      <w:pPr>
        <w:pStyle w:val="ListParagraph"/>
        <w:rPr>
          <w:rFonts w:ascii="Times New Roman" w:hAnsi="Times New Roman" w:cs="Times New Roman"/>
        </w:rPr>
      </w:pPr>
      <w:r>
        <w:rPr>
          <w:rFonts w:ascii="Times New Roman" w:hAnsi="Times New Roman" w:cs="Times New Roman"/>
        </w:rPr>
        <w:t>P</w:t>
      </w:r>
      <w:r w:rsidRPr="00847D7D">
        <w:rPr>
          <w:rFonts w:ascii="Times New Roman" w:hAnsi="Times New Roman" w:cs="Times New Roman"/>
        </w:rPr>
        <w:t>ositive externality is any difference between the private benefit of an action or decision to an economic agent and the social benefit.</w:t>
      </w:r>
    </w:p>
    <w:p w14:paraId="35A77C64" w14:textId="77777777" w:rsidR="00944E42" w:rsidRDefault="00944E42" w:rsidP="00944E42">
      <w:pPr>
        <w:pStyle w:val="ListParagraph"/>
        <w:rPr>
          <w:rFonts w:ascii="Times New Roman" w:hAnsi="Times New Roman" w:cs="Times New Roman"/>
        </w:rPr>
      </w:pPr>
    </w:p>
    <w:p w14:paraId="1466BCDA" w14:textId="2C5C6A00" w:rsidR="00FB121C" w:rsidRDefault="00FB121C" w:rsidP="001B1830">
      <w:pPr>
        <w:pStyle w:val="ListParagraph"/>
        <w:numPr>
          <w:ilvl w:val="0"/>
          <w:numId w:val="9"/>
        </w:numPr>
        <w:rPr>
          <w:rFonts w:ascii="Times New Roman" w:hAnsi="Times New Roman" w:cs="Times New Roman"/>
        </w:rPr>
      </w:pPr>
      <w:bookmarkStart w:id="6" w:name="OLE_LINK5"/>
      <w:bookmarkStart w:id="7" w:name="OLE_LINK6"/>
      <w:r>
        <w:rPr>
          <w:rFonts w:ascii="Times New Roman" w:hAnsi="Times New Roman" w:cs="Times New Roman"/>
        </w:rPr>
        <w:t>Market Efficiency</w:t>
      </w:r>
    </w:p>
    <w:p w14:paraId="705B5505" w14:textId="165B7129" w:rsidR="0031401E" w:rsidRDefault="0031401E" w:rsidP="0031401E">
      <w:pPr>
        <w:pStyle w:val="ListParagraph"/>
        <w:rPr>
          <w:rFonts w:ascii="Times New Roman" w:hAnsi="Times New Roman" w:cs="Times New Roman"/>
        </w:rPr>
      </w:pPr>
      <w:r>
        <w:rPr>
          <w:rFonts w:ascii="Times New Roman" w:hAnsi="Times New Roman" w:cs="Times New Roman"/>
        </w:rPr>
        <w:t xml:space="preserve">Social welfare is </w:t>
      </w:r>
      <w:r w:rsidRPr="0031401E">
        <w:rPr>
          <w:rFonts w:ascii="Times New Roman" w:hAnsi="Times New Roman" w:cs="Times New Roman"/>
        </w:rPr>
        <w:t>maximized</w:t>
      </w:r>
      <w:r>
        <w:rPr>
          <w:rFonts w:ascii="Times New Roman" w:hAnsi="Times New Roman" w:cs="Times New Roman"/>
        </w:rPr>
        <w:t>.</w:t>
      </w:r>
    </w:p>
    <w:bookmarkEnd w:id="6"/>
    <w:bookmarkEnd w:id="7"/>
    <w:p w14:paraId="5A4F10E5" w14:textId="77777777" w:rsidR="00653F56" w:rsidRPr="00653F56" w:rsidRDefault="00653F56" w:rsidP="0031401E">
      <w:pPr>
        <w:rPr>
          <w:rFonts w:ascii="Times New Roman" w:hAnsi="Times New Roman" w:cs="Times New Roman"/>
        </w:rPr>
      </w:pPr>
    </w:p>
    <w:p w14:paraId="4467B0D1" w14:textId="77777777" w:rsidR="001B1830" w:rsidRPr="006E543C" w:rsidRDefault="001B1830" w:rsidP="001B1830">
      <w:pPr>
        <w:rPr>
          <w:rFonts w:ascii="Times New Roman" w:hAnsi="Times New Roman" w:cs="Times New Roman"/>
          <w:lang w:val="en-US"/>
        </w:rPr>
      </w:pPr>
    </w:p>
    <w:p w14:paraId="166BBB85" w14:textId="265FACA2" w:rsidR="00E9229B" w:rsidRPr="00A362C7" w:rsidRDefault="004B638A" w:rsidP="00A362C7">
      <w:pPr>
        <w:pStyle w:val="ListParagraph"/>
        <w:numPr>
          <w:ilvl w:val="0"/>
          <w:numId w:val="1"/>
        </w:numPr>
        <w:rPr>
          <w:rFonts w:ascii="Times New Roman" w:hAnsi="Times New Roman" w:cs="Times New Roman"/>
          <w:b/>
          <w:lang w:val="en-US"/>
        </w:rPr>
      </w:pPr>
      <w:r w:rsidRPr="006E543C">
        <w:rPr>
          <w:rFonts w:ascii="Times New Roman" w:hAnsi="Times New Roman" w:cs="Times New Roman"/>
          <w:b/>
          <w:lang w:val="en-US"/>
        </w:rPr>
        <w:t>Mult</w:t>
      </w:r>
      <w:r w:rsidR="000530E5" w:rsidRPr="006E543C">
        <w:rPr>
          <w:rFonts w:ascii="Times New Roman" w:hAnsi="Times New Roman" w:cs="Times New Roman"/>
          <w:b/>
          <w:lang w:val="en-US"/>
        </w:rPr>
        <w:t>iple Choices (</w:t>
      </w:r>
      <w:r w:rsidR="00320573">
        <w:rPr>
          <w:rFonts w:ascii="Times New Roman" w:hAnsi="Times New Roman" w:cs="Times New Roman"/>
          <w:b/>
          <w:lang w:val="en-US"/>
        </w:rPr>
        <w:t>8</w:t>
      </w:r>
      <w:r w:rsidR="00B71EB5">
        <w:rPr>
          <w:rFonts w:ascii="Times New Roman" w:hAnsi="Times New Roman" w:cs="Times New Roman"/>
          <w:b/>
          <w:lang w:val="en-US"/>
        </w:rPr>
        <w:t xml:space="preserve"> </w:t>
      </w:r>
      <w:r w:rsidR="000530E5" w:rsidRPr="006E543C">
        <w:rPr>
          <w:rFonts w:ascii="Times New Roman" w:hAnsi="Times New Roman" w:cs="Times New Roman"/>
          <w:b/>
          <w:lang w:val="en-US"/>
        </w:rPr>
        <w:t>Points)</w:t>
      </w:r>
      <w:r w:rsidR="001B1830" w:rsidRPr="006E543C">
        <w:rPr>
          <w:rFonts w:ascii="Times New Roman" w:hAnsi="Times New Roman" w:cs="Times New Roman"/>
          <w:b/>
          <w:lang w:val="en-US"/>
        </w:rPr>
        <w:t xml:space="preserve"> </w:t>
      </w:r>
      <w:r w:rsidRPr="006E543C">
        <w:rPr>
          <w:rFonts w:ascii="Times New Roman" w:hAnsi="Times New Roman" w:cs="Times New Roman"/>
          <w:b/>
          <w:lang w:val="en-US"/>
        </w:rPr>
        <w:t>(There can be more than one correct answer)</w:t>
      </w:r>
    </w:p>
    <w:p w14:paraId="7ABDDD4E" w14:textId="77777777" w:rsidR="00E9229B" w:rsidRPr="00E9229B" w:rsidRDefault="00E9229B" w:rsidP="00E9229B">
      <w:pPr>
        <w:pStyle w:val="ListParagraph"/>
        <w:ind w:left="360"/>
        <w:rPr>
          <w:rFonts w:ascii="Times New Roman" w:hAnsi="Times New Roman" w:cs="Times New Roman"/>
          <w:b/>
          <w:lang w:val="en-US"/>
        </w:rPr>
      </w:pPr>
    </w:p>
    <w:p w14:paraId="3EFD71F7" w14:textId="3C831143" w:rsidR="000D07F7" w:rsidRDefault="000D07F7" w:rsidP="00E9229B">
      <w:pPr>
        <w:rPr>
          <w:rFonts w:ascii="Times New Roman" w:hAnsi="Times New Roman" w:cs="Times New Roman"/>
        </w:rPr>
      </w:pPr>
      <w:r w:rsidRPr="00E9229B">
        <w:rPr>
          <w:rFonts w:ascii="Times New Roman" w:hAnsi="Times New Roman" w:cs="Times New Roman" w:hint="eastAsia"/>
        </w:rPr>
        <w:t>（</w:t>
      </w:r>
      <w:r w:rsidRPr="00A362C7">
        <w:rPr>
          <w:rFonts w:ascii="Times New Roman" w:hAnsi="Times New Roman" w:cs="Times New Roman" w:hint="eastAsia"/>
          <w:color w:val="FF0000"/>
        </w:rPr>
        <w:t>Get</w:t>
      </w:r>
      <w:r w:rsidRPr="00A362C7">
        <w:rPr>
          <w:rFonts w:ascii="Times New Roman" w:hAnsi="Times New Roman" w:cs="Times New Roman"/>
          <w:color w:val="FF0000"/>
        </w:rPr>
        <w:t xml:space="preserve"> full points if you choose all the correct answers, -0.5 if your answer is a</w:t>
      </w:r>
      <w:r w:rsidR="00E9229B" w:rsidRPr="00A362C7">
        <w:rPr>
          <w:rFonts w:ascii="Times New Roman" w:hAnsi="Times New Roman" w:cs="Times New Roman"/>
          <w:color w:val="FF0000"/>
        </w:rPr>
        <w:t xml:space="preserve"> </w:t>
      </w:r>
      <w:r w:rsidRPr="00A362C7">
        <w:rPr>
          <w:rFonts w:ascii="Times New Roman" w:hAnsi="Times New Roman" w:cs="Times New Roman"/>
          <w:color w:val="FF0000"/>
        </w:rPr>
        <w:t>subset</w:t>
      </w:r>
      <w:r w:rsidR="00E9229B" w:rsidRPr="00A362C7">
        <w:rPr>
          <w:rFonts w:ascii="Times New Roman" w:hAnsi="Times New Roman" w:cs="Times New Roman"/>
          <w:color w:val="FF0000"/>
        </w:rPr>
        <w:t xml:space="preserve"> </w:t>
      </w:r>
      <w:r w:rsidRPr="00A362C7">
        <w:rPr>
          <w:rFonts w:ascii="Times New Roman" w:hAnsi="Times New Roman" w:cs="Times New Roman"/>
          <w:color w:val="FF0000"/>
        </w:rPr>
        <w:t>of correct answers, -1 if your choose any wrong answer</w:t>
      </w:r>
      <w:r w:rsidRPr="00E9229B">
        <w:rPr>
          <w:rFonts w:ascii="Times New Roman" w:hAnsi="Times New Roman" w:cs="Times New Roman" w:hint="eastAsia"/>
        </w:rPr>
        <w:t>）</w:t>
      </w:r>
    </w:p>
    <w:p w14:paraId="63C3C3F5" w14:textId="77777777" w:rsidR="00E9229B" w:rsidRPr="00E9229B" w:rsidRDefault="00E9229B" w:rsidP="00E9229B">
      <w:pPr>
        <w:rPr>
          <w:rFonts w:ascii="Times New Roman" w:hAnsi="Times New Roman" w:cs="Times New Roman" w:hint="eastAsia"/>
        </w:rPr>
      </w:pPr>
    </w:p>
    <w:p w14:paraId="191C74F5" w14:textId="77777777" w:rsidR="00533654" w:rsidRPr="006E543C" w:rsidRDefault="00533654" w:rsidP="00533654">
      <w:pPr>
        <w:pStyle w:val="ListParagraph"/>
        <w:numPr>
          <w:ilvl w:val="0"/>
          <w:numId w:val="7"/>
        </w:numPr>
        <w:rPr>
          <w:rFonts w:ascii="Times New Roman" w:hAnsi="Times New Roman" w:cs="Times New Roman"/>
          <w:lang w:val="en-US"/>
        </w:rPr>
      </w:pPr>
      <w:r w:rsidRPr="006E543C">
        <w:rPr>
          <w:rFonts w:ascii="Times New Roman" w:hAnsi="Times New Roman" w:cs="Times New Roman"/>
        </w:rPr>
        <w:t>What are reasons for “cor</w:t>
      </w:r>
      <w:r w:rsidR="00FB12FA" w:rsidRPr="006E543C">
        <w:rPr>
          <w:rFonts w:ascii="Times New Roman" w:hAnsi="Times New Roman" w:cs="Times New Roman"/>
        </w:rPr>
        <w:t>relation does not mean causation</w:t>
      </w:r>
      <w:r w:rsidRPr="006E543C">
        <w:rPr>
          <w:rFonts w:ascii="Times New Roman" w:hAnsi="Times New Roman" w:cs="Times New Roman"/>
        </w:rPr>
        <w:t>”?</w:t>
      </w:r>
    </w:p>
    <w:p w14:paraId="73BFA195" w14:textId="77777777" w:rsidR="00533654" w:rsidRPr="00537BD5" w:rsidRDefault="00533654" w:rsidP="00533654">
      <w:pPr>
        <w:pStyle w:val="ListParagraph"/>
        <w:widowControl w:val="0"/>
        <w:numPr>
          <w:ilvl w:val="0"/>
          <w:numId w:val="6"/>
        </w:numPr>
        <w:contextualSpacing w:val="0"/>
        <w:jc w:val="both"/>
        <w:rPr>
          <w:rFonts w:ascii="Times New Roman" w:hAnsi="Times New Roman" w:cs="Times New Roman"/>
          <w:color w:val="FF0000"/>
        </w:rPr>
      </w:pPr>
      <w:r w:rsidRPr="00537BD5">
        <w:rPr>
          <w:rFonts w:ascii="Times New Roman" w:hAnsi="Times New Roman" w:cs="Times New Roman"/>
          <w:color w:val="FF0000"/>
          <w:lang w:val="en-US"/>
        </w:rPr>
        <w:t>There can be a “</w:t>
      </w:r>
      <w:r w:rsidR="006E36AE" w:rsidRPr="00537BD5">
        <w:rPr>
          <w:rFonts w:ascii="Times New Roman" w:hAnsi="Times New Roman" w:cs="Times New Roman"/>
          <w:color w:val="FF0000"/>
        </w:rPr>
        <w:t>t</w:t>
      </w:r>
      <w:r w:rsidRPr="00537BD5">
        <w:rPr>
          <w:rFonts w:ascii="Times New Roman" w:hAnsi="Times New Roman" w:cs="Times New Roman"/>
          <w:color w:val="FF0000"/>
        </w:rPr>
        <w:t xml:space="preserve">ime </w:t>
      </w:r>
      <w:r w:rsidR="006E36AE" w:rsidRPr="00537BD5">
        <w:rPr>
          <w:rFonts w:ascii="Times New Roman" w:hAnsi="Times New Roman" w:cs="Times New Roman"/>
          <w:color w:val="FF0000"/>
        </w:rPr>
        <w:t>lag</w:t>
      </w:r>
      <w:r w:rsidRPr="00537BD5">
        <w:rPr>
          <w:rFonts w:ascii="Times New Roman" w:hAnsi="Times New Roman" w:cs="Times New Roman"/>
          <w:color w:val="FF0000"/>
        </w:rPr>
        <w:t>” effect</w:t>
      </w:r>
    </w:p>
    <w:p w14:paraId="19A6D561" w14:textId="77777777" w:rsidR="00533654" w:rsidRPr="006E543C" w:rsidRDefault="00533654" w:rsidP="00533654">
      <w:pPr>
        <w:pStyle w:val="ListParagraph"/>
        <w:widowControl w:val="0"/>
        <w:numPr>
          <w:ilvl w:val="0"/>
          <w:numId w:val="6"/>
        </w:numPr>
        <w:contextualSpacing w:val="0"/>
        <w:jc w:val="both"/>
        <w:rPr>
          <w:rFonts w:ascii="Times New Roman" w:hAnsi="Times New Roman" w:cs="Times New Roman"/>
        </w:rPr>
      </w:pPr>
      <w:bookmarkStart w:id="8" w:name="OLE_LINK7"/>
      <w:bookmarkStart w:id="9" w:name="OLE_LINK8"/>
      <w:bookmarkStart w:id="10" w:name="OLE_LINK9"/>
      <w:r w:rsidRPr="006E543C">
        <w:rPr>
          <w:rFonts w:ascii="Times New Roman" w:hAnsi="Times New Roman" w:cs="Times New Roman"/>
        </w:rPr>
        <w:lastRenderedPageBreak/>
        <w:t>There is incomplete information</w:t>
      </w:r>
    </w:p>
    <w:bookmarkEnd w:id="8"/>
    <w:bookmarkEnd w:id="9"/>
    <w:bookmarkEnd w:id="10"/>
    <w:p w14:paraId="3054B4A5" w14:textId="77777777" w:rsidR="00533654" w:rsidRPr="00537BD5" w:rsidRDefault="00533654" w:rsidP="00533654">
      <w:pPr>
        <w:pStyle w:val="ListParagraph"/>
        <w:widowControl w:val="0"/>
        <w:numPr>
          <w:ilvl w:val="0"/>
          <w:numId w:val="6"/>
        </w:numPr>
        <w:contextualSpacing w:val="0"/>
        <w:jc w:val="both"/>
        <w:rPr>
          <w:rFonts w:ascii="Times New Roman" w:hAnsi="Times New Roman" w:cs="Times New Roman"/>
          <w:color w:val="FF0000"/>
        </w:rPr>
      </w:pPr>
      <w:r w:rsidRPr="00537BD5">
        <w:rPr>
          <w:rFonts w:ascii="Times New Roman" w:hAnsi="Times New Roman" w:cs="Times New Roman"/>
          <w:color w:val="FF0000"/>
        </w:rPr>
        <w:t>There are omitted variables</w:t>
      </w:r>
    </w:p>
    <w:p w14:paraId="3CA2DF94" w14:textId="77777777" w:rsidR="00533654" w:rsidRPr="00537BD5" w:rsidRDefault="00533654" w:rsidP="00C60199">
      <w:pPr>
        <w:pStyle w:val="ListParagraph"/>
        <w:widowControl w:val="0"/>
        <w:numPr>
          <w:ilvl w:val="0"/>
          <w:numId w:val="6"/>
        </w:numPr>
        <w:contextualSpacing w:val="0"/>
        <w:jc w:val="both"/>
        <w:rPr>
          <w:rFonts w:ascii="Times New Roman" w:hAnsi="Times New Roman" w:cs="Times New Roman"/>
          <w:color w:val="FF0000"/>
        </w:rPr>
      </w:pPr>
      <w:r w:rsidRPr="00537BD5">
        <w:rPr>
          <w:rFonts w:ascii="Times New Roman" w:hAnsi="Times New Roman" w:cs="Times New Roman"/>
          <w:color w:val="FF0000"/>
        </w:rPr>
        <w:t>There can be reverse causality</w:t>
      </w:r>
    </w:p>
    <w:p w14:paraId="4F680F1A" w14:textId="77777777" w:rsidR="00373B51" w:rsidRPr="006E543C" w:rsidRDefault="00373B51" w:rsidP="00533654">
      <w:pPr>
        <w:pStyle w:val="ListParagraph"/>
        <w:widowControl w:val="0"/>
        <w:ind w:leftChars="300"/>
        <w:contextualSpacing w:val="0"/>
        <w:jc w:val="both"/>
        <w:rPr>
          <w:rFonts w:ascii="Times New Roman" w:hAnsi="Times New Roman" w:cs="Times New Roman"/>
        </w:rPr>
      </w:pPr>
    </w:p>
    <w:p w14:paraId="66182638" w14:textId="77777777" w:rsidR="0050047D" w:rsidRDefault="00533654" w:rsidP="0050047D">
      <w:pPr>
        <w:pStyle w:val="ListParagraph"/>
        <w:widowControl w:val="0"/>
        <w:numPr>
          <w:ilvl w:val="0"/>
          <w:numId w:val="7"/>
        </w:numPr>
        <w:contextualSpacing w:val="0"/>
        <w:jc w:val="both"/>
        <w:rPr>
          <w:rFonts w:ascii="Times New Roman" w:hAnsi="Times New Roman" w:cs="Times New Roman"/>
        </w:rPr>
      </w:pPr>
      <w:r w:rsidRPr="006E543C">
        <w:rPr>
          <w:rFonts w:ascii="Times New Roman" w:hAnsi="Times New Roman" w:cs="Times New Roman"/>
        </w:rPr>
        <w:t>The table shows how much a worker can produce in one day. Which of the following statements is true?</w:t>
      </w:r>
    </w:p>
    <w:p w14:paraId="477F2103" w14:textId="77777777" w:rsidR="00236D5F" w:rsidRPr="00C60199" w:rsidRDefault="00236D5F" w:rsidP="00236D5F">
      <w:pPr>
        <w:pStyle w:val="ListParagraph"/>
        <w:widowControl w:val="0"/>
        <w:ind w:left="780"/>
        <w:contextualSpacing w:val="0"/>
        <w:jc w:val="both"/>
        <w:rPr>
          <w:rFonts w:ascii="Times New Roman" w:hAnsi="Times New Roman" w:cs="Times New Roman"/>
        </w:rPr>
      </w:pPr>
    </w:p>
    <w:tbl>
      <w:tblPr>
        <w:tblStyle w:val="TableGrid"/>
        <w:tblW w:w="4576" w:type="pct"/>
        <w:tblInd w:w="704" w:type="dxa"/>
        <w:tblLook w:val="04A0" w:firstRow="1" w:lastRow="0" w:firstColumn="1" w:lastColumn="0" w:noHBand="0" w:noVBand="1"/>
      </w:tblPr>
      <w:tblGrid>
        <w:gridCol w:w="2060"/>
        <w:gridCol w:w="2765"/>
        <w:gridCol w:w="2767"/>
      </w:tblGrid>
      <w:tr w:rsidR="00533654" w:rsidRPr="006E543C" w14:paraId="5500EA85" w14:textId="77777777" w:rsidTr="00373E64">
        <w:tc>
          <w:tcPr>
            <w:tcW w:w="1357" w:type="pct"/>
          </w:tcPr>
          <w:p w14:paraId="732254CA" w14:textId="77777777" w:rsidR="00533654" w:rsidRPr="006E543C" w:rsidRDefault="00533654" w:rsidP="00F266DF">
            <w:pPr>
              <w:pStyle w:val="ListParagraph"/>
              <w:rPr>
                <w:rFonts w:ascii="Times New Roman" w:hAnsi="Times New Roman" w:cs="Times New Roman"/>
              </w:rPr>
            </w:pPr>
          </w:p>
        </w:tc>
        <w:tc>
          <w:tcPr>
            <w:tcW w:w="1821" w:type="pct"/>
          </w:tcPr>
          <w:p w14:paraId="071BCE62" w14:textId="77777777" w:rsidR="00533654" w:rsidRPr="006E543C" w:rsidRDefault="00533654" w:rsidP="00F266DF">
            <w:pPr>
              <w:pStyle w:val="ListParagraph"/>
              <w:rPr>
                <w:rFonts w:ascii="Times New Roman" w:hAnsi="Times New Roman" w:cs="Times New Roman"/>
              </w:rPr>
            </w:pPr>
            <w:r w:rsidRPr="006E543C">
              <w:rPr>
                <w:rFonts w:ascii="Times New Roman" w:hAnsi="Times New Roman" w:cs="Times New Roman"/>
              </w:rPr>
              <w:t xml:space="preserve">Pen </w:t>
            </w:r>
          </w:p>
        </w:tc>
        <w:tc>
          <w:tcPr>
            <w:tcW w:w="1822" w:type="pct"/>
          </w:tcPr>
          <w:p w14:paraId="50C948F6" w14:textId="77777777" w:rsidR="00533654" w:rsidRPr="006E543C" w:rsidRDefault="00533654" w:rsidP="00F266DF">
            <w:pPr>
              <w:pStyle w:val="ListParagraph"/>
              <w:rPr>
                <w:rFonts w:ascii="Times New Roman" w:hAnsi="Times New Roman" w:cs="Times New Roman"/>
              </w:rPr>
            </w:pPr>
            <w:r w:rsidRPr="006E543C">
              <w:rPr>
                <w:rFonts w:ascii="Times New Roman" w:hAnsi="Times New Roman" w:cs="Times New Roman"/>
              </w:rPr>
              <w:t>Apple</w:t>
            </w:r>
          </w:p>
        </w:tc>
      </w:tr>
      <w:tr w:rsidR="00533654" w:rsidRPr="006E543C" w14:paraId="41D7E4B0" w14:textId="77777777" w:rsidTr="00373E64">
        <w:tc>
          <w:tcPr>
            <w:tcW w:w="1357" w:type="pct"/>
          </w:tcPr>
          <w:p w14:paraId="1F31D266" w14:textId="77777777" w:rsidR="00533654" w:rsidRPr="006E543C" w:rsidRDefault="00533654" w:rsidP="00F266DF">
            <w:pPr>
              <w:pStyle w:val="ListParagraph"/>
              <w:rPr>
                <w:rFonts w:ascii="Times New Roman" w:hAnsi="Times New Roman" w:cs="Times New Roman"/>
              </w:rPr>
            </w:pPr>
            <w:r w:rsidRPr="006E543C">
              <w:rPr>
                <w:rFonts w:ascii="Times New Roman" w:hAnsi="Times New Roman" w:cs="Times New Roman"/>
              </w:rPr>
              <w:t>Country A</w:t>
            </w:r>
          </w:p>
        </w:tc>
        <w:tc>
          <w:tcPr>
            <w:tcW w:w="1821" w:type="pct"/>
          </w:tcPr>
          <w:p w14:paraId="556163FA" w14:textId="77777777" w:rsidR="00533654" w:rsidRPr="006E543C" w:rsidRDefault="00533654" w:rsidP="00F266DF">
            <w:pPr>
              <w:pStyle w:val="ListParagraph"/>
              <w:rPr>
                <w:rFonts w:ascii="Times New Roman" w:hAnsi="Times New Roman" w:cs="Times New Roman"/>
              </w:rPr>
            </w:pPr>
            <w:r w:rsidRPr="006E543C">
              <w:rPr>
                <w:rFonts w:ascii="Times New Roman" w:hAnsi="Times New Roman" w:cs="Times New Roman"/>
              </w:rPr>
              <w:t>10</w:t>
            </w:r>
          </w:p>
        </w:tc>
        <w:tc>
          <w:tcPr>
            <w:tcW w:w="1822" w:type="pct"/>
          </w:tcPr>
          <w:p w14:paraId="14454E42" w14:textId="77777777" w:rsidR="00533654" w:rsidRPr="006E543C" w:rsidRDefault="00533654" w:rsidP="00F266DF">
            <w:pPr>
              <w:pStyle w:val="ListParagraph"/>
              <w:rPr>
                <w:rFonts w:ascii="Times New Roman" w:hAnsi="Times New Roman" w:cs="Times New Roman"/>
              </w:rPr>
            </w:pPr>
            <w:r w:rsidRPr="006E543C">
              <w:rPr>
                <w:rFonts w:ascii="Times New Roman" w:hAnsi="Times New Roman" w:cs="Times New Roman"/>
              </w:rPr>
              <w:t>5</w:t>
            </w:r>
          </w:p>
        </w:tc>
      </w:tr>
      <w:tr w:rsidR="00533654" w:rsidRPr="006E543C" w14:paraId="0324684F" w14:textId="77777777" w:rsidTr="00373E64">
        <w:tc>
          <w:tcPr>
            <w:tcW w:w="1357" w:type="pct"/>
          </w:tcPr>
          <w:p w14:paraId="126CFBF2" w14:textId="77777777" w:rsidR="00533654" w:rsidRPr="006E543C" w:rsidRDefault="00533654" w:rsidP="00F266DF">
            <w:pPr>
              <w:pStyle w:val="ListParagraph"/>
              <w:rPr>
                <w:rFonts w:ascii="Times New Roman" w:hAnsi="Times New Roman" w:cs="Times New Roman"/>
              </w:rPr>
            </w:pPr>
            <w:r w:rsidRPr="006E543C">
              <w:rPr>
                <w:rFonts w:ascii="Times New Roman" w:hAnsi="Times New Roman" w:cs="Times New Roman"/>
              </w:rPr>
              <w:t>Country B</w:t>
            </w:r>
          </w:p>
        </w:tc>
        <w:tc>
          <w:tcPr>
            <w:tcW w:w="1821" w:type="pct"/>
          </w:tcPr>
          <w:p w14:paraId="7A0A3BBE" w14:textId="77777777" w:rsidR="00533654" w:rsidRPr="006E543C" w:rsidRDefault="00533654" w:rsidP="00F266DF">
            <w:pPr>
              <w:pStyle w:val="ListParagraph"/>
              <w:rPr>
                <w:rFonts w:ascii="Times New Roman" w:hAnsi="Times New Roman" w:cs="Times New Roman"/>
              </w:rPr>
            </w:pPr>
            <w:r w:rsidRPr="006E543C">
              <w:rPr>
                <w:rFonts w:ascii="Times New Roman" w:hAnsi="Times New Roman" w:cs="Times New Roman"/>
              </w:rPr>
              <w:t>8</w:t>
            </w:r>
          </w:p>
        </w:tc>
        <w:tc>
          <w:tcPr>
            <w:tcW w:w="1822" w:type="pct"/>
          </w:tcPr>
          <w:p w14:paraId="75A2D724" w14:textId="77777777" w:rsidR="00533654" w:rsidRPr="006E543C" w:rsidRDefault="00533654" w:rsidP="00F266DF">
            <w:pPr>
              <w:pStyle w:val="ListParagraph"/>
              <w:rPr>
                <w:rFonts w:ascii="Times New Roman" w:hAnsi="Times New Roman" w:cs="Times New Roman"/>
              </w:rPr>
            </w:pPr>
            <w:r w:rsidRPr="006E543C">
              <w:rPr>
                <w:rFonts w:ascii="Times New Roman" w:hAnsi="Times New Roman" w:cs="Times New Roman"/>
              </w:rPr>
              <w:t>2</w:t>
            </w:r>
          </w:p>
        </w:tc>
      </w:tr>
    </w:tbl>
    <w:p w14:paraId="26C2454A" w14:textId="77777777" w:rsidR="00236D5F" w:rsidRDefault="00236D5F" w:rsidP="00236D5F">
      <w:pPr>
        <w:pStyle w:val="ListParagraph"/>
        <w:widowControl w:val="0"/>
        <w:ind w:left="1080"/>
        <w:contextualSpacing w:val="0"/>
        <w:jc w:val="both"/>
        <w:rPr>
          <w:rFonts w:ascii="Times New Roman" w:hAnsi="Times New Roman" w:cs="Times New Roman"/>
        </w:rPr>
      </w:pPr>
    </w:p>
    <w:p w14:paraId="05E8F045" w14:textId="77777777" w:rsidR="00533654" w:rsidRPr="006E543C" w:rsidRDefault="00533654" w:rsidP="00C60199">
      <w:pPr>
        <w:pStyle w:val="ListParagraph"/>
        <w:widowControl w:val="0"/>
        <w:numPr>
          <w:ilvl w:val="0"/>
          <w:numId w:val="11"/>
        </w:numPr>
        <w:contextualSpacing w:val="0"/>
        <w:jc w:val="both"/>
        <w:rPr>
          <w:rFonts w:ascii="Times New Roman" w:hAnsi="Times New Roman" w:cs="Times New Roman"/>
        </w:rPr>
      </w:pPr>
      <w:r w:rsidRPr="006E543C">
        <w:rPr>
          <w:rFonts w:ascii="Times New Roman" w:hAnsi="Times New Roman" w:cs="Times New Roman"/>
        </w:rPr>
        <w:t xml:space="preserve">The opportunity cost of </w:t>
      </w:r>
      <w:r w:rsidR="00C60199">
        <w:rPr>
          <w:rFonts w:ascii="Times New Roman" w:hAnsi="Times New Roman" w:cs="Times New Roman"/>
        </w:rPr>
        <w:t xml:space="preserve">producing </w:t>
      </w:r>
      <w:r w:rsidRPr="006E543C">
        <w:rPr>
          <w:rFonts w:ascii="Times New Roman" w:hAnsi="Times New Roman" w:cs="Times New Roman"/>
        </w:rPr>
        <w:t>1 pen in Country A is 2 apples.</w:t>
      </w:r>
    </w:p>
    <w:p w14:paraId="54563D04" w14:textId="77777777" w:rsidR="00533654" w:rsidRPr="00B201E3" w:rsidRDefault="00533654" w:rsidP="00533654">
      <w:pPr>
        <w:pStyle w:val="ListParagraph"/>
        <w:widowControl w:val="0"/>
        <w:numPr>
          <w:ilvl w:val="0"/>
          <w:numId w:val="11"/>
        </w:numPr>
        <w:contextualSpacing w:val="0"/>
        <w:jc w:val="both"/>
        <w:rPr>
          <w:rFonts w:ascii="Times New Roman" w:hAnsi="Times New Roman" w:cs="Times New Roman"/>
          <w:color w:val="FF0000"/>
        </w:rPr>
      </w:pPr>
      <w:r w:rsidRPr="00B201E3">
        <w:rPr>
          <w:rFonts w:ascii="Times New Roman" w:hAnsi="Times New Roman" w:cs="Times New Roman"/>
          <w:color w:val="FF0000"/>
        </w:rPr>
        <w:t xml:space="preserve">The opportunity cost of </w:t>
      </w:r>
      <w:r w:rsidR="00C60199" w:rsidRPr="00B201E3">
        <w:rPr>
          <w:rFonts w:ascii="Times New Roman" w:hAnsi="Times New Roman" w:cs="Times New Roman"/>
          <w:color w:val="FF0000"/>
        </w:rPr>
        <w:t xml:space="preserve">producing </w:t>
      </w:r>
      <w:r w:rsidRPr="00B201E3">
        <w:rPr>
          <w:rFonts w:ascii="Times New Roman" w:hAnsi="Times New Roman" w:cs="Times New Roman"/>
          <w:color w:val="FF0000"/>
        </w:rPr>
        <w:t xml:space="preserve">1 apple in Country </w:t>
      </w:r>
      <w:r w:rsidR="00B201E3" w:rsidRPr="00B201E3">
        <w:rPr>
          <w:rFonts w:ascii="Times New Roman" w:hAnsi="Times New Roman" w:cs="Times New Roman"/>
          <w:b/>
          <w:color w:val="FF0000"/>
        </w:rPr>
        <w:t xml:space="preserve">B </w:t>
      </w:r>
      <w:r w:rsidRPr="00B201E3">
        <w:rPr>
          <w:rFonts w:ascii="Times New Roman" w:hAnsi="Times New Roman" w:cs="Times New Roman"/>
          <w:color w:val="FF0000"/>
        </w:rPr>
        <w:t>is 4 pens.</w:t>
      </w:r>
    </w:p>
    <w:p w14:paraId="0B6F93E7" w14:textId="77777777" w:rsidR="00533654" w:rsidRPr="00B201E3" w:rsidRDefault="00533654" w:rsidP="00533654">
      <w:pPr>
        <w:pStyle w:val="ListParagraph"/>
        <w:widowControl w:val="0"/>
        <w:numPr>
          <w:ilvl w:val="0"/>
          <w:numId w:val="11"/>
        </w:numPr>
        <w:contextualSpacing w:val="0"/>
        <w:jc w:val="both"/>
        <w:rPr>
          <w:rFonts w:ascii="Times New Roman" w:eastAsia="SimSun" w:hAnsi="Times New Roman" w:cs="Times New Roman"/>
          <w:color w:val="FF0000"/>
        </w:rPr>
      </w:pPr>
      <w:r w:rsidRPr="00B201E3">
        <w:rPr>
          <w:rFonts w:ascii="Times New Roman" w:hAnsi="Times New Roman" w:cs="Times New Roman"/>
          <w:color w:val="FF0000"/>
          <w:shd w:val="clear" w:color="auto" w:fill="FFFFFF"/>
        </w:rPr>
        <w:t>Country A has an absolute advantage in the production of</w:t>
      </w:r>
      <w:r w:rsidRPr="00B201E3">
        <w:rPr>
          <w:rStyle w:val="apple-converted-space"/>
          <w:rFonts w:ascii="Times New Roman" w:hAnsi="Times New Roman" w:cs="Times New Roman"/>
          <w:color w:val="FF0000"/>
          <w:shd w:val="clear" w:color="auto" w:fill="FFFFFF"/>
        </w:rPr>
        <w:t> pen and apple.</w:t>
      </w:r>
    </w:p>
    <w:p w14:paraId="5289C967" w14:textId="77777777" w:rsidR="00533654" w:rsidRPr="00B201E3" w:rsidRDefault="00533654" w:rsidP="00533654">
      <w:pPr>
        <w:pStyle w:val="ListParagraph"/>
        <w:widowControl w:val="0"/>
        <w:numPr>
          <w:ilvl w:val="0"/>
          <w:numId w:val="11"/>
        </w:numPr>
        <w:contextualSpacing w:val="0"/>
        <w:jc w:val="both"/>
        <w:rPr>
          <w:rFonts w:ascii="Times New Roman" w:eastAsia="SimSun" w:hAnsi="Times New Roman" w:cs="Times New Roman"/>
          <w:color w:val="FF0000"/>
        </w:rPr>
      </w:pPr>
      <w:r w:rsidRPr="00B201E3">
        <w:rPr>
          <w:rFonts w:ascii="Times New Roman" w:hAnsi="Times New Roman" w:cs="Times New Roman"/>
          <w:color w:val="FF0000"/>
          <w:shd w:val="clear" w:color="auto" w:fill="FFFFFF"/>
        </w:rPr>
        <w:t>Country A has a comparative advantage in the production of apple while Country B has a comparative advantage in the production of pen.</w:t>
      </w:r>
    </w:p>
    <w:p w14:paraId="0B004F03" w14:textId="77777777" w:rsidR="00373B51" w:rsidRPr="006E543C" w:rsidRDefault="00373B51" w:rsidP="00533654">
      <w:pPr>
        <w:pStyle w:val="ListParagraph"/>
        <w:widowControl w:val="0"/>
        <w:ind w:leftChars="200" w:left="480"/>
        <w:contextualSpacing w:val="0"/>
        <w:jc w:val="both"/>
        <w:rPr>
          <w:rFonts w:ascii="Times New Roman" w:hAnsi="Times New Roman" w:cs="Times New Roman"/>
        </w:rPr>
      </w:pPr>
    </w:p>
    <w:p w14:paraId="25E3CA5B" w14:textId="77777777" w:rsidR="00533654" w:rsidRPr="006E543C" w:rsidRDefault="00533654" w:rsidP="00373E64">
      <w:pPr>
        <w:pStyle w:val="ListParagraph"/>
        <w:widowControl w:val="0"/>
        <w:numPr>
          <w:ilvl w:val="0"/>
          <w:numId w:val="7"/>
        </w:numPr>
        <w:contextualSpacing w:val="0"/>
        <w:jc w:val="both"/>
        <w:rPr>
          <w:rFonts w:ascii="Times New Roman" w:hAnsi="Times New Roman" w:cs="Times New Roman"/>
        </w:rPr>
      </w:pPr>
      <w:r w:rsidRPr="006E543C">
        <w:rPr>
          <w:rFonts w:ascii="Times New Roman" w:hAnsi="Times New Roman" w:cs="Times New Roman"/>
        </w:rPr>
        <w:t>Private markets fail to account for externalities because</w:t>
      </w:r>
    </w:p>
    <w:p w14:paraId="2ED6DB9A" w14:textId="77777777" w:rsidR="00533654" w:rsidRPr="006E543C" w:rsidRDefault="00533654" w:rsidP="00533654">
      <w:pPr>
        <w:pStyle w:val="ListParagraph"/>
        <w:widowControl w:val="0"/>
        <w:numPr>
          <w:ilvl w:val="0"/>
          <w:numId w:val="12"/>
        </w:numPr>
        <w:contextualSpacing w:val="0"/>
        <w:jc w:val="both"/>
        <w:rPr>
          <w:rFonts w:ascii="Times New Roman" w:hAnsi="Times New Roman" w:cs="Times New Roman"/>
        </w:rPr>
      </w:pPr>
      <w:r w:rsidRPr="006E543C">
        <w:rPr>
          <w:rFonts w:ascii="Times New Roman" w:hAnsi="Times New Roman" w:cs="Times New Roman"/>
        </w:rPr>
        <w:t>Externalities don’t occur in private markets</w:t>
      </w:r>
    </w:p>
    <w:p w14:paraId="03B374EC" w14:textId="77777777" w:rsidR="00533654" w:rsidRPr="006E543C" w:rsidRDefault="00533654" w:rsidP="00533654">
      <w:pPr>
        <w:pStyle w:val="ListParagraph"/>
        <w:widowControl w:val="0"/>
        <w:numPr>
          <w:ilvl w:val="0"/>
          <w:numId w:val="12"/>
        </w:numPr>
        <w:contextualSpacing w:val="0"/>
        <w:jc w:val="both"/>
        <w:rPr>
          <w:rFonts w:ascii="Times New Roman" w:hAnsi="Times New Roman" w:cs="Times New Roman"/>
        </w:rPr>
      </w:pPr>
      <w:r w:rsidRPr="006E543C">
        <w:rPr>
          <w:rFonts w:ascii="Times New Roman" w:hAnsi="Times New Roman" w:cs="Times New Roman"/>
        </w:rPr>
        <w:t>Sellers include costs associated will externalities in the price of their product</w:t>
      </w:r>
      <w:r w:rsidR="00373E64" w:rsidRPr="006E543C">
        <w:rPr>
          <w:rFonts w:ascii="Times New Roman" w:hAnsi="Times New Roman" w:cs="Times New Roman"/>
        </w:rPr>
        <w:t>s</w:t>
      </w:r>
    </w:p>
    <w:p w14:paraId="16992A46" w14:textId="77777777" w:rsidR="00533654" w:rsidRPr="00B201E3" w:rsidRDefault="00533654" w:rsidP="00533654">
      <w:pPr>
        <w:pStyle w:val="ListParagraph"/>
        <w:widowControl w:val="0"/>
        <w:numPr>
          <w:ilvl w:val="0"/>
          <w:numId w:val="12"/>
        </w:numPr>
        <w:contextualSpacing w:val="0"/>
        <w:jc w:val="both"/>
        <w:rPr>
          <w:rFonts w:ascii="Times New Roman" w:hAnsi="Times New Roman" w:cs="Times New Roman"/>
          <w:color w:val="FF0000"/>
        </w:rPr>
      </w:pPr>
      <w:r w:rsidRPr="00B201E3">
        <w:rPr>
          <w:rFonts w:ascii="Times New Roman" w:hAnsi="Times New Roman" w:cs="Times New Roman"/>
          <w:color w:val="FF0000"/>
        </w:rPr>
        <w:t>Decision</w:t>
      </w:r>
      <w:r w:rsidR="00373E64" w:rsidRPr="00B201E3">
        <w:rPr>
          <w:rFonts w:ascii="Times New Roman" w:hAnsi="Times New Roman" w:cs="Times New Roman"/>
          <w:color w:val="FF0000"/>
        </w:rPr>
        <w:t xml:space="preserve"> </w:t>
      </w:r>
      <w:r w:rsidRPr="00B201E3">
        <w:rPr>
          <w:rFonts w:ascii="Times New Roman" w:hAnsi="Times New Roman" w:cs="Times New Roman"/>
          <w:color w:val="FF0000"/>
        </w:rPr>
        <w:t xml:space="preserve">makers in the market fail to include the costs of their </w:t>
      </w:r>
      <w:r w:rsidR="00373E64" w:rsidRPr="00B201E3">
        <w:rPr>
          <w:rFonts w:ascii="Times New Roman" w:hAnsi="Times New Roman" w:cs="Times New Roman"/>
          <w:color w:val="FF0000"/>
        </w:rPr>
        <w:t>behaviours</w:t>
      </w:r>
      <w:r w:rsidRPr="00B201E3">
        <w:rPr>
          <w:rFonts w:ascii="Times New Roman" w:hAnsi="Times New Roman" w:cs="Times New Roman"/>
          <w:color w:val="FF0000"/>
        </w:rPr>
        <w:t xml:space="preserve"> to third parties.</w:t>
      </w:r>
    </w:p>
    <w:p w14:paraId="0CF77D2D" w14:textId="77777777" w:rsidR="00FD5AC0" w:rsidRPr="00236D5F" w:rsidRDefault="00533654" w:rsidP="00236D5F">
      <w:pPr>
        <w:pStyle w:val="ListParagraph"/>
        <w:widowControl w:val="0"/>
        <w:numPr>
          <w:ilvl w:val="0"/>
          <w:numId w:val="12"/>
        </w:numPr>
        <w:contextualSpacing w:val="0"/>
        <w:jc w:val="both"/>
        <w:rPr>
          <w:rFonts w:ascii="Times New Roman" w:hAnsi="Times New Roman" w:cs="Times New Roman"/>
        </w:rPr>
      </w:pPr>
      <w:r w:rsidRPr="006E543C">
        <w:rPr>
          <w:rFonts w:ascii="Times New Roman" w:hAnsi="Times New Roman" w:cs="Times New Roman"/>
        </w:rPr>
        <w:t xml:space="preserve">The government cannot easily estimate the optimal </w:t>
      </w:r>
      <w:r w:rsidR="00373E64" w:rsidRPr="006E543C">
        <w:rPr>
          <w:rFonts w:ascii="Times New Roman" w:hAnsi="Times New Roman" w:cs="Times New Roman"/>
        </w:rPr>
        <w:t>level</w:t>
      </w:r>
      <w:r w:rsidRPr="006E543C">
        <w:rPr>
          <w:rFonts w:ascii="Times New Roman" w:hAnsi="Times New Roman" w:cs="Times New Roman"/>
        </w:rPr>
        <w:t xml:space="preserve"> of pollution</w:t>
      </w:r>
    </w:p>
    <w:p w14:paraId="0D89CE3D" w14:textId="77777777" w:rsidR="00373B51" w:rsidRPr="006E543C" w:rsidRDefault="00373B51" w:rsidP="00533654">
      <w:pPr>
        <w:pStyle w:val="ListParagraph"/>
        <w:widowControl w:val="0"/>
        <w:ind w:leftChars="200" w:left="480"/>
        <w:contextualSpacing w:val="0"/>
        <w:jc w:val="both"/>
        <w:rPr>
          <w:rFonts w:ascii="Times New Roman" w:hAnsi="Times New Roman" w:cs="Times New Roman"/>
        </w:rPr>
      </w:pPr>
    </w:p>
    <w:p w14:paraId="7AB9B80C" w14:textId="77777777" w:rsidR="004F605F" w:rsidRPr="006E543C" w:rsidRDefault="004F605F" w:rsidP="004F605F">
      <w:pPr>
        <w:pStyle w:val="ListParagraph"/>
        <w:widowControl w:val="0"/>
        <w:numPr>
          <w:ilvl w:val="0"/>
          <w:numId w:val="7"/>
        </w:numPr>
        <w:contextualSpacing w:val="0"/>
        <w:jc w:val="both"/>
        <w:rPr>
          <w:rFonts w:ascii="Times New Roman" w:hAnsi="Times New Roman" w:cs="Times New Roman"/>
        </w:rPr>
      </w:pPr>
      <w:r w:rsidRPr="006E543C">
        <w:rPr>
          <w:rFonts w:ascii="Times New Roman" w:hAnsi="Times New Roman" w:cs="Times New Roman"/>
        </w:rPr>
        <w:t>A subsidy results in the following:</w:t>
      </w:r>
    </w:p>
    <w:p w14:paraId="41D6A5E9" w14:textId="77777777" w:rsidR="004F605F" w:rsidRPr="00B201E3" w:rsidRDefault="004F605F" w:rsidP="004F605F">
      <w:pPr>
        <w:widowControl w:val="0"/>
        <w:ind w:leftChars="300" w:left="720"/>
        <w:jc w:val="both"/>
        <w:rPr>
          <w:rFonts w:ascii="Times New Roman" w:hAnsi="Times New Roman" w:cs="Times New Roman"/>
          <w:color w:val="FF0000"/>
        </w:rPr>
      </w:pPr>
      <w:r w:rsidRPr="00B201E3">
        <w:rPr>
          <w:rFonts w:ascii="Times New Roman" w:hAnsi="Times New Roman" w:cs="Times New Roman"/>
          <w:color w:val="FF0000"/>
        </w:rPr>
        <w:t>A. A larger consumer surplus</w:t>
      </w:r>
    </w:p>
    <w:p w14:paraId="62A7B7BB" w14:textId="77777777" w:rsidR="004F605F" w:rsidRPr="00B201E3" w:rsidRDefault="00323E7F" w:rsidP="004F605F">
      <w:pPr>
        <w:pStyle w:val="ListParagraph"/>
        <w:widowControl w:val="0"/>
        <w:ind w:leftChars="300"/>
        <w:contextualSpacing w:val="0"/>
        <w:jc w:val="both"/>
        <w:rPr>
          <w:rFonts w:ascii="Times New Roman" w:hAnsi="Times New Roman" w:cs="Times New Roman"/>
          <w:color w:val="FF0000"/>
        </w:rPr>
      </w:pPr>
      <w:r w:rsidRPr="00B201E3">
        <w:rPr>
          <w:rFonts w:ascii="Times New Roman" w:hAnsi="Times New Roman" w:cs="Times New Roman"/>
          <w:color w:val="FF0000"/>
        </w:rPr>
        <w:t>B. A larger producer</w:t>
      </w:r>
      <w:r w:rsidR="004F605F" w:rsidRPr="00B201E3">
        <w:rPr>
          <w:rFonts w:ascii="Times New Roman" w:hAnsi="Times New Roman" w:cs="Times New Roman"/>
          <w:color w:val="FF0000"/>
        </w:rPr>
        <w:t xml:space="preserve"> surplus</w:t>
      </w:r>
    </w:p>
    <w:p w14:paraId="574063D6" w14:textId="77777777" w:rsidR="004F605F" w:rsidRPr="006E543C" w:rsidRDefault="004F605F" w:rsidP="004F605F">
      <w:pPr>
        <w:pStyle w:val="ListParagraph"/>
        <w:widowControl w:val="0"/>
        <w:ind w:leftChars="300"/>
        <w:contextualSpacing w:val="0"/>
        <w:jc w:val="both"/>
        <w:rPr>
          <w:rFonts w:ascii="Times New Roman" w:hAnsi="Times New Roman" w:cs="Times New Roman"/>
        </w:rPr>
      </w:pPr>
      <w:r w:rsidRPr="006E543C">
        <w:rPr>
          <w:rFonts w:ascii="Times New Roman" w:hAnsi="Times New Roman" w:cs="Times New Roman"/>
        </w:rPr>
        <w:t>C. A larger social welfare</w:t>
      </w:r>
    </w:p>
    <w:p w14:paraId="5C42FFF4" w14:textId="77777777" w:rsidR="00373B51" w:rsidRPr="00B201E3" w:rsidRDefault="004F605F" w:rsidP="008D615C">
      <w:pPr>
        <w:pStyle w:val="ListParagraph"/>
        <w:widowControl w:val="0"/>
        <w:ind w:leftChars="300"/>
        <w:contextualSpacing w:val="0"/>
        <w:jc w:val="both"/>
        <w:rPr>
          <w:rFonts w:ascii="Times New Roman" w:hAnsi="Times New Roman" w:cs="Times New Roman"/>
          <w:color w:val="FF0000"/>
        </w:rPr>
      </w:pPr>
      <w:r w:rsidRPr="00B201E3">
        <w:rPr>
          <w:rFonts w:ascii="Times New Roman" w:hAnsi="Times New Roman" w:cs="Times New Roman"/>
          <w:color w:val="FF0000"/>
        </w:rPr>
        <w:t xml:space="preserve">D. A smaller social welfare </w:t>
      </w:r>
    </w:p>
    <w:p w14:paraId="11620D1C" w14:textId="77777777" w:rsidR="00373B51" w:rsidRDefault="00373B51" w:rsidP="008D615C">
      <w:pPr>
        <w:pStyle w:val="ListParagraph"/>
        <w:widowControl w:val="0"/>
        <w:ind w:leftChars="300"/>
        <w:contextualSpacing w:val="0"/>
        <w:jc w:val="both"/>
        <w:rPr>
          <w:rFonts w:ascii="Times New Roman" w:hAnsi="Times New Roman" w:cs="Times New Roman"/>
        </w:rPr>
      </w:pPr>
    </w:p>
    <w:p w14:paraId="799D9A00" w14:textId="77777777" w:rsidR="00236D5F" w:rsidRDefault="00236D5F" w:rsidP="008D615C">
      <w:pPr>
        <w:pStyle w:val="ListParagraph"/>
        <w:widowControl w:val="0"/>
        <w:ind w:leftChars="300"/>
        <w:contextualSpacing w:val="0"/>
        <w:jc w:val="both"/>
        <w:rPr>
          <w:rFonts w:ascii="Times New Roman" w:hAnsi="Times New Roman" w:cs="Times New Roman"/>
        </w:rPr>
      </w:pPr>
    </w:p>
    <w:p w14:paraId="2E29DFFF" w14:textId="77777777" w:rsidR="00236D5F" w:rsidRPr="006E543C" w:rsidRDefault="00236D5F" w:rsidP="008D615C">
      <w:pPr>
        <w:pStyle w:val="ListParagraph"/>
        <w:widowControl w:val="0"/>
        <w:ind w:leftChars="300"/>
        <w:contextualSpacing w:val="0"/>
        <w:jc w:val="both"/>
        <w:rPr>
          <w:rFonts w:ascii="Times New Roman" w:hAnsi="Times New Roman" w:cs="Times New Roman"/>
        </w:rPr>
      </w:pPr>
    </w:p>
    <w:p w14:paraId="178305FE" w14:textId="77777777" w:rsidR="00533654" w:rsidRPr="006E543C" w:rsidRDefault="00FD5AC0" w:rsidP="00AC5C20">
      <w:pPr>
        <w:pStyle w:val="ListParagraph"/>
        <w:numPr>
          <w:ilvl w:val="0"/>
          <w:numId w:val="7"/>
        </w:numPr>
        <w:rPr>
          <w:rFonts w:ascii="Times New Roman" w:hAnsi="Times New Roman" w:cs="Times New Roman"/>
          <w:lang w:val="en-US"/>
        </w:rPr>
      </w:pPr>
      <w:r w:rsidRPr="006E543C">
        <w:rPr>
          <w:rFonts w:ascii="Times New Roman" w:hAnsi="Times New Roman" w:cs="Times New Roman"/>
          <w:lang w:val="en-US"/>
        </w:rPr>
        <w:t>Usually the labor supply is less elastic (or steeper in terms of slope) than the labor</w:t>
      </w:r>
      <w:r w:rsidR="00825B6A" w:rsidRPr="006E543C">
        <w:rPr>
          <w:rFonts w:ascii="Times New Roman" w:hAnsi="Times New Roman" w:cs="Times New Roman"/>
          <w:lang w:val="en-US"/>
        </w:rPr>
        <w:t xml:space="preserve"> demand</w:t>
      </w:r>
      <w:r w:rsidRPr="006E543C">
        <w:rPr>
          <w:rFonts w:ascii="Times New Roman" w:hAnsi="Times New Roman" w:cs="Times New Roman"/>
          <w:lang w:val="en-US"/>
        </w:rPr>
        <w:t xml:space="preserve">. </w:t>
      </w:r>
      <w:r w:rsidR="00491FE9" w:rsidRPr="006E543C">
        <w:rPr>
          <w:rFonts w:ascii="Times New Roman" w:hAnsi="Times New Roman" w:cs="Times New Roman"/>
          <w:lang w:val="en-US"/>
        </w:rPr>
        <w:t>T</w:t>
      </w:r>
      <w:r w:rsidRPr="006E543C">
        <w:rPr>
          <w:rFonts w:ascii="Times New Roman" w:hAnsi="Times New Roman" w:cs="Times New Roman"/>
          <w:lang w:val="en-US"/>
        </w:rPr>
        <w:t xml:space="preserve">he government decides to impose a salary tax. Which ones </w:t>
      </w:r>
      <w:r w:rsidR="00A30DF9" w:rsidRPr="006E543C">
        <w:rPr>
          <w:rFonts w:ascii="Times New Roman" w:hAnsi="Times New Roman" w:cs="Times New Roman"/>
          <w:lang w:val="en-US"/>
        </w:rPr>
        <w:t xml:space="preserve">of the following </w:t>
      </w:r>
      <w:r w:rsidRPr="006E543C">
        <w:rPr>
          <w:rFonts w:ascii="Times New Roman" w:hAnsi="Times New Roman" w:cs="Times New Roman"/>
          <w:lang w:val="en-US"/>
        </w:rPr>
        <w:t>are correct?</w:t>
      </w:r>
    </w:p>
    <w:p w14:paraId="18899846" w14:textId="77777777" w:rsidR="00533654" w:rsidRPr="006E543C" w:rsidRDefault="00FD5AC0" w:rsidP="00AD1517">
      <w:pPr>
        <w:pStyle w:val="ListParagraph"/>
        <w:widowControl w:val="0"/>
        <w:ind w:leftChars="300"/>
        <w:contextualSpacing w:val="0"/>
        <w:jc w:val="both"/>
        <w:rPr>
          <w:rFonts w:ascii="Times New Roman" w:hAnsi="Times New Roman" w:cs="Times New Roman"/>
        </w:rPr>
      </w:pPr>
      <w:r w:rsidRPr="006E543C">
        <w:rPr>
          <w:rFonts w:ascii="Times New Roman" w:hAnsi="Times New Roman" w:cs="Times New Roman"/>
        </w:rPr>
        <w:t>A. If the firms pay the tax, the labourers are better off</w:t>
      </w:r>
    </w:p>
    <w:p w14:paraId="71A37557" w14:textId="77777777" w:rsidR="00FD5AC0" w:rsidRPr="006E543C" w:rsidRDefault="00FD5AC0" w:rsidP="00AD1517">
      <w:pPr>
        <w:pStyle w:val="ListParagraph"/>
        <w:widowControl w:val="0"/>
        <w:ind w:leftChars="300"/>
        <w:contextualSpacing w:val="0"/>
        <w:jc w:val="both"/>
        <w:rPr>
          <w:rFonts w:ascii="Times New Roman" w:hAnsi="Times New Roman" w:cs="Times New Roman"/>
        </w:rPr>
      </w:pPr>
      <w:r w:rsidRPr="006E543C">
        <w:rPr>
          <w:rFonts w:ascii="Times New Roman" w:hAnsi="Times New Roman" w:cs="Times New Roman"/>
        </w:rPr>
        <w:t>B. If the labourers pay the tax, the</w:t>
      </w:r>
      <w:r w:rsidR="00A50C09" w:rsidRPr="006E543C">
        <w:rPr>
          <w:rFonts w:ascii="Times New Roman" w:hAnsi="Times New Roman" w:cs="Times New Roman"/>
        </w:rPr>
        <w:t xml:space="preserve"> labourers</w:t>
      </w:r>
      <w:r w:rsidRPr="006E543C">
        <w:rPr>
          <w:rFonts w:ascii="Times New Roman" w:hAnsi="Times New Roman" w:cs="Times New Roman"/>
        </w:rPr>
        <w:t xml:space="preserve"> are better off</w:t>
      </w:r>
    </w:p>
    <w:p w14:paraId="26D9887D" w14:textId="77777777" w:rsidR="00FD5AC0" w:rsidRPr="006E543C" w:rsidRDefault="00FD5AC0" w:rsidP="00AD1517">
      <w:pPr>
        <w:pStyle w:val="ListParagraph"/>
        <w:widowControl w:val="0"/>
        <w:ind w:leftChars="300"/>
        <w:contextualSpacing w:val="0"/>
        <w:jc w:val="both"/>
        <w:rPr>
          <w:rFonts w:ascii="Times New Roman" w:hAnsi="Times New Roman" w:cs="Times New Roman"/>
        </w:rPr>
      </w:pPr>
      <w:r w:rsidRPr="006E543C">
        <w:rPr>
          <w:rFonts w:ascii="Times New Roman" w:hAnsi="Times New Roman" w:cs="Times New Roman"/>
        </w:rPr>
        <w:t>C. If firms and labours each pa</w:t>
      </w:r>
      <w:r w:rsidR="00824150" w:rsidRPr="006E543C">
        <w:rPr>
          <w:rFonts w:ascii="Times New Roman" w:hAnsi="Times New Roman" w:cs="Times New Roman"/>
        </w:rPr>
        <w:t>y a half, it is more fair</w:t>
      </w:r>
    </w:p>
    <w:p w14:paraId="0255DCE2" w14:textId="77777777" w:rsidR="00FD5AC0" w:rsidRPr="006E543C" w:rsidRDefault="00FD5AC0" w:rsidP="00AD1517">
      <w:pPr>
        <w:pStyle w:val="ListParagraph"/>
        <w:widowControl w:val="0"/>
        <w:ind w:leftChars="300"/>
        <w:contextualSpacing w:val="0"/>
        <w:jc w:val="both"/>
        <w:rPr>
          <w:rFonts w:ascii="Times New Roman" w:hAnsi="Times New Roman" w:cs="Times New Roman"/>
        </w:rPr>
      </w:pPr>
      <w:r w:rsidRPr="00B201E3">
        <w:rPr>
          <w:rFonts w:ascii="Times New Roman" w:hAnsi="Times New Roman" w:cs="Times New Roman"/>
          <w:color w:val="FF0000"/>
        </w:rPr>
        <w:t>D. Labourers always pay the la</w:t>
      </w:r>
      <w:r w:rsidR="00FA292D" w:rsidRPr="00B201E3">
        <w:rPr>
          <w:rFonts w:ascii="Times New Roman" w:hAnsi="Times New Roman" w:cs="Times New Roman"/>
          <w:color w:val="FF0000"/>
        </w:rPr>
        <w:t>r</w:t>
      </w:r>
      <w:r w:rsidRPr="00B201E3">
        <w:rPr>
          <w:rFonts w:ascii="Times New Roman" w:hAnsi="Times New Roman" w:cs="Times New Roman"/>
          <w:color w:val="FF0000"/>
        </w:rPr>
        <w:t>ger share of the tax</w:t>
      </w:r>
    </w:p>
    <w:p w14:paraId="330789CB" w14:textId="77777777" w:rsidR="00373B51" w:rsidRPr="006E543C" w:rsidRDefault="00373B51" w:rsidP="00533654">
      <w:pPr>
        <w:pStyle w:val="ListParagraph"/>
        <w:widowControl w:val="0"/>
        <w:ind w:leftChars="200" w:left="480"/>
        <w:contextualSpacing w:val="0"/>
        <w:jc w:val="both"/>
        <w:rPr>
          <w:rFonts w:ascii="Times New Roman" w:hAnsi="Times New Roman" w:cs="Times New Roman"/>
        </w:rPr>
      </w:pPr>
    </w:p>
    <w:p w14:paraId="433DF35C" w14:textId="77777777" w:rsidR="00533654" w:rsidRPr="006E543C" w:rsidRDefault="00533654" w:rsidP="001B1830">
      <w:pPr>
        <w:pStyle w:val="ListParagraph"/>
        <w:widowControl w:val="0"/>
        <w:numPr>
          <w:ilvl w:val="0"/>
          <w:numId w:val="7"/>
        </w:numPr>
        <w:jc w:val="both"/>
        <w:rPr>
          <w:rFonts w:ascii="Times New Roman" w:hAnsi="Times New Roman" w:cs="Times New Roman"/>
        </w:rPr>
      </w:pPr>
      <w:r w:rsidRPr="006E543C">
        <w:rPr>
          <w:rFonts w:ascii="Times New Roman" w:hAnsi="Times New Roman" w:cs="Times New Roman"/>
        </w:rPr>
        <w:t xml:space="preserve">To internalize a negative externality, </w:t>
      </w:r>
      <w:r w:rsidR="006E36AE" w:rsidRPr="006E543C">
        <w:rPr>
          <w:rFonts w:ascii="Times New Roman" w:hAnsi="Times New Roman" w:cs="Times New Roman"/>
        </w:rPr>
        <w:t xml:space="preserve">appropriate public </w:t>
      </w:r>
      <w:r w:rsidRPr="006E543C">
        <w:rPr>
          <w:rFonts w:ascii="Times New Roman" w:hAnsi="Times New Roman" w:cs="Times New Roman"/>
        </w:rPr>
        <w:t>response</w:t>
      </w:r>
      <w:r w:rsidR="006E36AE" w:rsidRPr="006E543C">
        <w:rPr>
          <w:rFonts w:ascii="Times New Roman" w:hAnsi="Times New Roman" w:cs="Times New Roman"/>
        </w:rPr>
        <w:t>s</w:t>
      </w:r>
      <w:r w:rsidRPr="006E543C">
        <w:rPr>
          <w:rFonts w:ascii="Times New Roman" w:hAnsi="Times New Roman" w:cs="Times New Roman"/>
        </w:rPr>
        <w:t xml:space="preserve"> </w:t>
      </w:r>
      <w:r w:rsidR="006E36AE" w:rsidRPr="006E543C">
        <w:rPr>
          <w:rFonts w:ascii="Times New Roman" w:hAnsi="Times New Roman" w:cs="Times New Roman"/>
        </w:rPr>
        <w:t xml:space="preserve">include: </w:t>
      </w:r>
    </w:p>
    <w:p w14:paraId="3AADED42" w14:textId="77777777" w:rsidR="00533654" w:rsidRPr="006E543C" w:rsidRDefault="00AD1517" w:rsidP="001B1830">
      <w:pPr>
        <w:pStyle w:val="ListParagraph"/>
        <w:widowControl w:val="0"/>
        <w:ind w:leftChars="300"/>
        <w:jc w:val="both"/>
        <w:rPr>
          <w:rFonts w:ascii="Times New Roman" w:hAnsi="Times New Roman" w:cs="Times New Roman"/>
        </w:rPr>
      </w:pPr>
      <w:r w:rsidRPr="006E543C">
        <w:rPr>
          <w:rFonts w:ascii="Times New Roman" w:hAnsi="Times New Roman" w:cs="Times New Roman"/>
        </w:rPr>
        <w:t xml:space="preserve">A. </w:t>
      </w:r>
      <w:r w:rsidR="000039D4" w:rsidRPr="006E543C">
        <w:rPr>
          <w:rFonts w:ascii="Times New Roman" w:hAnsi="Times New Roman" w:cs="Times New Roman"/>
        </w:rPr>
        <w:t>B</w:t>
      </w:r>
      <w:r w:rsidR="00533654" w:rsidRPr="006E543C">
        <w:rPr>
          <w:rFonts w:ascii="Times New Roman" w:hAnsi="Times New Roman" w:cs="Times New Roman"/>
        </w:rPr>
        <w:t xml:space="preserve">an the production of </w:t>
      </w:r>
      <w:r w:rsidR="006E36AE" w:rsidRPr="006E543C">
        <w:rPr>
          <w:rFonts w:ascii="Times New Roman" w:hAnsi="Times New Roman" w:cs="Times New Roman"/>
        </w:rPr>
        <w:t xml:space="preserve">the </w:t>
      </w:r>
      <w:r w:rsidR="00533654" w:rsidRPr="006E543C">
        <w:rPr>
          <w:rFonts w:ascii="Times New Roman" w:hAnsi="Times New Roman" w:cs="Times New Roman"/>
        </w:rPr>
        <w:t xml:space="preserve">goods </w:t>
      </w:r>
      <w:r w:rsidR="006E36AE" w:rsidRPr="006E543C">
        <w:rPr>
          <w:rFonts w:ascii="Times New Roman" w:hAnsi="Times New Roman" w:cs="Times New Roman"/>
        </w:rPr>
        <w:t>creating negative externalities</w:t>
      </w:r>
    </w:p>
    <w:p w14:paraId="3D73D8D7" w14:textId="77777777" w:rsidR="00533654" w:rsidRPr="006E543C" w:rsidRDefault="00AD1517" w:rsidP="001B1830">
      <w:pPr>
        <w:pStyle w:val="ListParagraph"/>
        <w:widowControl w:val="0"/>
        <w:ind w:leftChars="300"/>
        <w:jc w:val="both"/>
        <w:rPr>
          <w:rFonts w:ascii="Times New Roman" w:hAnsi="Times New Roman" w:cs="Times New Roman"/>
        </w:rPr>
      </w:pPr>
      <w:r w:rsidRPr="006E543C">
        <w:rPr>
          <w:rFonts w:ascii="Times New Roman" w:hAnsi="Times New Roman" w:cs="Times New Roman"/>
        </w:rPr>
        <w:t xml:space="preserve">B. </w:t>
      </w:r>
      <w:r w:rsidR="000039D4" w:rsidRPr="006E543C">
        <w:rPr>
          <w:rFonts w:ascii="Times New Roman" w:hAnsi="Times New Roman" w:cs="Times New Roman"/>
        </w:rPr>
        <w:t>H</w:t>
      </w:r>
      <w:r w:rsidR="00533654" w:rsidRPr="006E543C">
        <w:rPr>
          <w:rFonts w:ascii="Times New Roman" w:hAnsi="Times New Roman" w:cs="Times New Roman"/>
        </w:rPr>
        <w:t>ave the government take over the production of t</w:t>
      </w:r>
      <w:r w:rsidR="006E36AE" w:rsidRPr="006E543C">
        <w:rPr>
          <w:rFonts w:ascii="Times New Roman" w:hAnsi="Times New Roman" w:cs="Times New Roman"/>
        </w:rPr>
        <w:t xml:space="preserve">he good causing the </w:t>
      </w:r>
      <w:r w:rsidR="006E36AE" w:rsidRPr="006E543C">
        <w:rPr>
          <w:rFonts w:ascii="Times New Roman" w:hAnsi="Times New Roman" w:cs="Times New Roman"/>
        </w:rPr>
        <w:lastRenderedPageBreak/>
        <w:t>externality</w:t>
      </w:r>
    </w:p>
    <w:p w14:paraId="20527E1C" w14:textId="77777777" w:rsidR="00533654" w:rsidRPr="00B201E3" w:rsidRDefault="00AD1517" w:rsidP="001B1830">
      <w:pPr>
        <w:pStyle w:val="ListParagraph"/>
        <w:widowControl w:val="0"/>
        <w:ind w:leftChars="300"/>
        <w:jc w:val="both"/>
        <w:rPr>
          <w:rFonts w:ascii="Times New Roman" w:hAnsi="Times New Roman" w:cs="Times New Roman"/>
          <w:color w:val="FF0000"/>
        </w:rPr>
      </w:pPr>
      <w:r w:rsidRPr="00B201E3">
        <w:rPr>
          <w:rFonts w:ascii="Times New Roman" w:hAnsi="Times New Roman" w:cs="Times New Roman"/>
          <w:color w:val="FF0000"/>
        </w:rPr>
        <w:t xml:space="preserve">C. </w:t>
      </w:r>
      <w:r w:rsidR="000039D4" w:rsidRPr="00B201E3">
        <w:rPr>
          <w:rFonts w:ascii="Times New Roman" w:hAnsi="Times New Roman" w:cs="Times New Roman"/>
          <w:color w:val="FF0000"/>
        </w:rPr>
        <w:t>S</w:t>
      </w:r>
      <w:r w:rsidR="006E36AE" w:rsidRPr="00B201E3">
        <w:rPr>
          <w:rFonts w:ascii="Times New Roman" w:hAnsi="Times New Roman" w:cs="Times New Roman"/>
          <w:color w:val="FF0000"/>
        </w:rPr>
        <w:t>et a quota to restrict production</w:t>
      </w:r>
    </w:p>
    <w:p w14:paraId="17BCAF06" w14:textId="77777777" w:rsidR="001B1830" w:rsidRPr="00B201E3" w:rsidRDefault="00AD1517" w:rsidP="00373B51">
      <w:pPr>
        <w:pStyle w:val="ListParagraph"/>
        <w:widowControl w:val="0"/>
        <w:ind w:leftChars="300"/>
        <w:jc w:val="both"/>
        <w:rPr>
          <w:rFonts w:ascii="Times New Roman" w:hAnsi="Times New Roman" w:cs="Times New Roman"/>
          <w:color w:val="FF0000"/>
        </w:rPr>
      </w:pPr>
      <w:r w:rsidRPr="00B201E3">
        <w:rPr>
          <w:rFonts w:ascii="Times New Roman" w:hAnsi="Times New Roman" w:cs="Times New Roman"/>
          <w:color w:val="FF0000"/>
        </w:rPr>
        <w:t xml:space="preserve">D. </w:t>
      </w:r>
      <w:r w:rsidR="000039D4" w:rsidRPr="00B201E3">
        <w:rPr>
          <w:rFonts w:ascii="Times New Roman" w:hAnsi="Times New Roman" w:cs="Times New Roman"/>
          <w:color w:val="FF0000"/>
        </w:rPr>
        <w:t>T</w:t>
      </w:r>
      <w:r w:rsidR="006E36AE" w:rsidRPr="00B201E3">
        <w:rPr>
          <w:rFonts w:ascii="Times New Roman" w:hAnsi="Times New Roman" w:cs="Times New Roman"/>
          <w:color w:val="FF0000"/>
        </w:rPr>
        <w:t>ax the good</w:t>
      </w:r>
    </w:p>
    <w:p w14:paraId="3C932B28" w14:textId="77777777" w:rsidR="00373B51" w:rsidRPr="006E543C" w:rsidRDefault="00373B51" w:rsidP="00533654">
      <w:pPr>
        <w:pStyle w:val="ListParagraph"/>
        <w:widowControl w:val="0"/>
        <w:ind w:leftChars="200" w:left="480"/>
        <w:contextualSpacing w:val="0"/>
        <w:jc w:val="both"/>
        <w:rPr>
          <w:rFonts w:ascii="Times New Roman" w:hAnsi="Times New Roman" w:cs="Times New Roman"/>
        </w:rPr>
      </w:pPr>
    </w:p>
    <w:p w14:paraId="74EB7D49" w14:textId="77777777" w:rsidR="001B1830" w:rsidRPr="006E543C" w:rsidRDefault="001B1830" w:rsidP="001B1830">
      <w:pPr>
        <w:pStyle w:val="ListParagraph"/>
        <w:widowControl w:val="0"/>
        <w:numPr>
          <w:ilvl w:val="0"/>
          <w:numId w:val="7"/>
        </w:numPr>
        <w:contextualSpacing w:val="0"/>
        <w:jc w:val="both"/>
        <w:rPr>
          <w:rFonts w:ascii="Times New Roman" w:hAnsi="Times New Roman" w:cs="Times New Roman"/>
        </w:rPr>
      </w:pPr>
      <w:r w:rsidRPr="006E543C">
        <w:rPr>
          <w:rFonts w:ascii="Times New Roman" w:hAnsi="Times New Roman" w:cs="Times New Roman"/>
        </w:rPr>
        <w:t>Suppose there is a park between Bob and Ann’s houses. Bob leaves trash in the park. This bother</w:t>
      </w:r>
      <w:ins w:id="11" w:author="Guojun He" w:date="2019-03-20T15:17:00Z">
        <w:r w:rsidR="00D92D94">
          <w:rPr>
            <w:rFonts w:ascii="Times New Roman" w:hAnsi="Times New Roman" w:cs="Times New Roman"/>
          </w:rPr>
          <w:t>s</w:t>
        </w:r>
      </w:ins>
      <w:r w:rsidRPr="006E543C">
        <w:rPr>
          <w:rFonts w:ascii="Times New Roman" w:hAnsi="Times New Roman" w:cs="Times New Roman"/>
        </w:rPr>
        <w:t xml:space="preserve"> Ann. According to Coase’s theorem, the optimal level of trash in the park can be achieved: </w:t>
      </w:r>
    </w:p>
    <w:p w14:paraId="09325EF8" w14:textId="77777777" w:rsidR="001B1830" w:rsidRPr="006E543C" w:rsidRDefault="001B1830" w:rsidP="001B1830">
      <w:pPr>
        <w:pStyle w:val="ListParagraph"/>
        <w:widowControl w:val="0"/>
        <w:numPr>
          <w:ilvl w:val="0"/>
          <w:numId w:val="15"/>
        </w:numPr>
        <w:contextualSpacing w:val="0"/>
        <w:jc w:val="both"/>
        <w:rPr>
          <w:rFonts w:ascii="Times New Roman" w:hAnsi="Times New Roman" w:cs="Times New Roman"/>
        </w:rPr>
      </w:pPr>
      <w:r w:rsidRPr="006E543C">
        <w:rPr>
          <w:rFonts w:ascii="Times New Roman" w:hAnsi="Times New Roman" w:cs="Times New Roman"/>
        </w:rPr>
        <w:t>If Bob own</w:t>
      </w:r>
      <w:ins w:id="12" w:author="Guojun He" w:date="2019-03-20T15:17:00Z">
        <w:r w:rsidR="00D92D94">
          <w:rPr>
            <w:rFonts w:ascii="Times New Roman" w:hAnsi="Times New Roman" w:cs="Times New Roman"/>
          </w:rPr>
          <w:t>s</w:t>
        </w:r>
      </w:ins>
      <w:r w:rsidRPr="006E543C">
        <w:rPr>
          <w:rFonts w:ascii="Times New Roman" w:hAnsi="Times New Roman" w:cs="Times New Roman"/>
        </w:rPr>
        <w:t xml:space="preserve"> the park, Ann cannot do anything about it.</w:t>
      </w:r>
    </w:p>
    <w:p w14:paraId="6C7216E6" w14:textId="77777777" w:rsidR="001B1830" w:rsidRPr="00E84F09" w:rsidRDefault="001B1830" w:rsidP="001B1830">
      <w:pPr>
        <w:pStyle w:val="ListParagraph"/>
        <w:widowControl w:val="0"/>
        <w:numPr>
          <w:ilvl w:val="0"/>
          <w:numId w:val="15"/>
        </w:numPr>
        <w:contextualSpacing w:val="0"/>
        <w:jc w:val="both"/>
        <w:rPr>
          <w:rFonts w:ascii="Times New Roman" w:hAnsi="Times New Roman" w:cs="Times New Roman"/>
          <w:color w:val="FF0000"/>
        </w:rPr>
      </w:pPr>
      <w:r w:rsidRPr="00E84F09">
        <w:rPr>
          <w:rFonts w:ascii="Times New Roman" w:hAnsi="Times New Roman" w:cs="Times New Roman"/>
          <w:color w:val="FF0000"/>
        </w:rPr>
        <w:t>If Bob own</w:t>
      </w:r>
      <w:ins w:id="13" w:author="Guojun He" w:date="2019-03-20T15:17:00Z">
        <w:r w:rsidR="00D92D94" w:rsidRPr="00E84F09">
          <w:rPr>
            <w:rFonts w:ascii="Times New Roman" w:hAnsi="Times New Roman" w:cs="Times New Roman"/>
            <w:color w:val="FF0000"/>
          </w:rPr>
          <w:t>s</w:t>
        </w:r>
      </w:ins>
      <w:r w:rsidRPr="00E84F09">
        <w:rPr>
          <w:rFonts w:ascii="Times New Roman" w:hAnsi="Times New Roman" w:cs="Times New Roman"/>
          <w:color w:val="FF0000"/>
        </w:rPr>
        <w:t xml:space="preserve"> the park, Ann can pay to him to limit his dumping.</w:t>
      </w:r>
    </w:p>
    <w:p w14:paraId="6FE56858" w14:textId="77777777" w:rsidR="001B1830" w:rsidRPr="006E543C" w:rsidRDefault="001B1830" w:rsidP="001B1830">
      <w:pPr>
        <w:pStyle w:val="ListParagraph"/>
        <w:widowControl w:val="0"/>
        <w:numPr>
          <w:ilvl w:val="0"/>
          <w:numId w:val="15"/>
        </w:numPr>
        <w:contextualSpacing w:val="0"/>
        <w:jc w:val="both"/>
        <w:rPr>
          <w:rFonts w:ascii="Times New Roman" w:hAnsi="Times New Roman" w:cs="Times New Roman"/>
        </w:rPr>
      </w:pPr>
      <w:r w:rsidRPr="006E543C">
        <w:rPr>
          <w:rFonts w:ascii="Times New Roman" w:hAnsi="Times New Roman" w:cs="Times New Roman"/>
        </w:rPr>
        <w:t>Ann moves.</w:t>
      </w:r>
    </w:p>
    <w:p w14:paraId="4EE0DC4C" w14:textId="77777777" w:rsidR="001B1830" w:rsidRPr="006E543C" w:rsidRDefault="001B1830" w:rsidP="001B1830">
      <w:pPr>
        <w:pStyle w:val="ListParagraph"/>
        <w:widowControl w:val="0"/>
        <w:numPr>
          <w:ilvl w:val="0"/>
          <w:numId w:val="15"/>
        </w:numPr>
        <w:contextualSpacing w:val="0"/>
        <w:jc w:val="both"/>
        <w:rPr>
          <w:rFonts w:ascii="Times New Roman" w:hAnsi="Times New Roman" w:cs="Times New Roman"/>
        </w:rPr>
      </w:pPr>
      <w:r w:rsidRPr="0006179D">
        <w:rPr>
          <w:rFonts w:ascii="Times New Roman" w:hAnsi="Times New Roman" w:cs="Times New Roman"/>
          <w:color w:val="FF0000"/>
          <w:rPrChange w:id="14" w:author="Guojun He" w:date="2019-03-20T15:17:00Z">
            <w:rPr>
              <w:rFonts w:ascii="Times New Roman" w:hAnsi="Times New Roman" w:cs="Times New Roman"/>
            </w:rPr>
          </w:rPrChange>
        </w:rPr>
        <w:t>Someone is assigned the property rights to the park.</w:t>
      </w:r>
    </w:p>
    <w:p w14:paraId="237031D8" w14:textId="77777777" w:rsidR="00373B51" w:rsidRPr="006E543C" w:rsidRDefault="00373B51" w:rsidP="00533654">
      <w:pPr>
        <w:pStyle w:val="ListParagraph"/>
        <w:widowControl w:val="0"/>
        <w:ind w:leftChars="200" w:left="480"/>
        <w:contextualSpacing w:val="0"/>
        <w:jc w:val="both"/>
        <w:rPr>
          <w:rFonts w:ascii="Times New Roman" w:hAnsi="Times New Roman" w:cs="Times New Roman"/>
        </w:rPr>
      </w:pPr>
    </w:p>
    <w:p w14:paraId="2234E3F8" w14:textId="77777777" w:rsidR="009D2E99" w:rsidRPr="006E543C" w:rsidRDefault="009D2E99" w:rsidP="004E0CBC">
      <w:pPr>
        <w:pStyle w:val="ListParagraph"/>
        <w:widowControl w:val="0"/>
        <w:numPr>
          <w:ilvl w:val="0"/>
          <w:numId w:val="7"/>
        </w:numPr>
        <w:contextualSpacing w:val="0"/>
        <w:jc w:val="both"/>
        <w:rPr>
          <w:rFonts w:ascii="Times New Roman" w:hAnsi="Times New Roman" w:cs="Times New Roman"/>
        </w:rPr>
      </w:pPr>
      <w:r w:rsidRPr="006E543C">
        <w:rPr>
          <w:rFonts w:ascii="Times New Roman" w:hAnsi="Times New Roman" w:cs="Times New Roman"/>
        </w:rPr>
        <w:t>In a market with negative externality, which ones of the following are correct?</w:t>
      </w:r>
    </w:p>
    <w:p w14:paraId="621A52EB" w14:textId="77777777" w:rsidR="009D2E99" w:rsidRPr="006E543C" w:rsidRDefault="009D2E99" w:rsidP="0034580A">
      <w:pPr>
        <w:pStyle w:val="ListParagraph"/>
        <w:widowControl w:val="0"/>
        <w:ind w:leftChars="300"/>
        <w:contextualSpacing w:val="0"/>
        <w:jc w:val="both"/>
        <w:rPr>
          <w:rFonts w:ascii="Times New Roman" w:hAnsi="Times New Roman" w:cs="Times New Roman"/>
        </w:rPr>
      </w:pPr>
      <w:r w:rsidRPr="006E543C">
        <w:rPr>
          <w:rFonts w:ascii="Times New Roman" w:hAnsi="Times New Roman" w:cs="Times New Roman"/>
        </w:rPr>
        <w:t xml:space="preserve">A. </w:t>
      </w:r>
      <w:r w:rsidR="0034580A" w:rsidRPr="006E543C">
        <w:rPr>
          <w:rFonts w:ascii="Times New Roman" w:hAnsi="Times New Roman" w:cs="Times New Roman"/>
        </w:rPr>
        <w:t>T</w:t>
      </w:r>
      <w:r w:rsidRPr="006E543C">
        <w:rPr>
          <w:rFonts w:ascii="Times New Roman" w:hAnsi="Times New Roman" w:cs="Times New Roman"/>
        </w:rPr>
        <w:t>he optimal tax rate should be higher if the demand is more elastic (flatter)</w:t>
      </w:r>
    </w:p>
    <w:p w14:paraId="26EBF98F" w14:textId="77777777" w:rsidR="009D2E99" w:rsidRPr="00E84F09" w:rsidRDefault="009D2E99" w:rsidP="0034580A">
      <w:pPr>
        <w:pStyle w:val="ListParagraph"/>
        <w:widowControl w:val="0"/>
        <w:ind w:leftChars="300"/>
        <w:contextualSpacing w:val="0"/>
        <w:jc w:val="both"/>
        <w:rPr>
          <w:rFonts w:ascii="Times New Roman" w:hAnsi="Times New Roman" w:cs="Times New Roman"/>
          <w:color w:val="FF0000"/>
        </w:rPr>
      </w:pPr>
      <w:r w:rsidRPr="00E84F09">
        <w:rPr>
          <w:rFonts w:ascii="Times New Roman" w:hAnsi="Times New Roman" w:cs="Times New Roman"/>
          <w:color w:val="FF0000"/>
        </w:rPr>
        <w:t xml:space="preserve">B. </w:t>
      </w:r>
      <w:r w:rsidR="0034580A" w:rsidRPr="00E84F09">
        <w:rPr>
          <w:rFonts w:ascii="Times New Roman" w:hAnsi="Times New Roman" w:cs="Times New Roman"/>
          <w:color w:val="FF0000"/>
        </w:rPr>
        <w:t>T</w:t>
      </w:r>
      <w:r w:rsidRPr="00E84F09">
        <w:rPr>
          <w:rFonts w:ascii="Times New Roman" w:hAnsi="Times New Roman" w:cs="Times New Roman"/>
          <w:color w:val="FF0000"/>
        </w:rPr>
        <w:t>he optimal tax rate should be lower if the demand is more elastic (flatter)</w:t>
      </w:r>
    </w:p>
    <w:p w14:paraId="45D1A3E9" w14:textId="77777777" w:rsidR="009D2E99" w:rsidRPr="00DD3DEF" w:rsidRDefault="009D2E99" w:rsidP="0034580A">
      <w:pPr>
        <w:pStyle w:val="ListParagraph"/>
        <w:widowControl w:val="0"/>
        <w:ind w:leftChars="300"/>
        <w:contextualSpacing w:val="0"/>
        <w:jc w:val="both"/>
        <w:rPr>
          <w:rFonts w:ascii="Times New Roman" w:hAnsi="Times New Roman" w:cs="Times New Roman"/>
          <w:color w:val="FF0000"/>
          <w:rPrChange w:id="15" w:author="Guojun He" w:date="2019-03-20T15:18:00Z">
            <w:rPr>
              <w:rFonts w:ascii="Times New Roman" w:hAnsi="Times New Roman" w:cs="Times New Roman"/>
            </w:rPr>
          </w:rPrChange>
        </w:rPr>
      </w:pPr>
      <w:r w:rsidRPr="00DD3DEF">
        <w:rPr>
          <w:rFonts w:ascii="Times New Roman" w:hAnsi="Times New Roman" w:cs="Times New Roman"/>
          <w:color w:val="FF0000"/>
          <w:rPrChange w:id="16" w:author="Guojun He" w:date="2019-03-20T15:18:00Z">
            <w:rPr>
              <w:rFonts w:ascii="Times New Roman" w:hAnsi="Times New Roman" w:cs="Times New Roman"/>
            </w:rPr>
          </w:rPrChange>
        </w:rPr>
        <w:t xml:space="preserve">C. </w:t>
      </w:r>
      <w:r w:rsidR="0034580A" w:rsidRPr="00DD3DEF">
        <w:rPr>
          <w:rFonts w:ascii="Times New Roman" w:hAnsi="Times New Roman" w:cs="Times New Roman"/>
          <w:color w:val="FF0000"/>
          <w:rPrChange w:id="17" w:author="Guojun He" w:date="2019-03-20T15:18:00Z">
            <w:rPr>
              <w:rFonts w:ascii="Times New Roman" w:hAnsi="Times New Roman" w:cs="Times New Roman"/>
            </w:rPr>
          </w:rPrChange>
        </w:rPr>
        <w:t>I</w:t>
      </w:r>
      <w:r w:rsidRPr="00DD3DEF">
        <w:rPr>
          <w:rFonts w:ascii="Times New Roman" w:hAnsi="Times New Roman" w:cs="Times New Roman"/>
          <w:color w:val="FF0000"/>
          <w:rPrChange w:id="18" w:author="Guojun He" w:date="2019-03-20T15:18:00Z">
            <w:rPr>
              <w:rFonts w:ascii="Times New Roman" w:hAnsi="Times New Roman" w:cs="Times New Roman"/>
            </w:rPr>
          </w:rPrChange>
        </w:rPr>
        <w:t xml:space="preserve">f the demand is inelastic (steep), the socially optimal level of production is not very far from the competitive market equilibrium </w:t>
      </w:r>
    </w:p>
    <w:p w14:paraId="168A0DFE" w14:textId="77777777" w:rsidR="004E0CBC" w:rsidRDefault="0034580A" w:rsidP="0034580A">
      <w:pPr>
        <w:pStyle w:val="ListParagraph"/>
        <w:widowControl w:val="0"/>
        <w:ind w:leftChars="300"/>
        <w:contextualSpacing w:val="0"/>
        <w:jc w:val="both"/>
        <w:rPr>
          <w:rFonts w:ascii="Times New Roman" w:hAnsi="Times New Roman" w:cs="Times New Roman"/>
        </w:rPr>
      </w:pPr>
      <w:r w:rsidRPr="006E543C">
        <w:rPr>
          <w:rFonts w:ascii="Times New Roman" w:hAnsi="Times New Roman" w:cs="Times New Roman"/>
        </w:rPr>
        <w:t>D. P</w:t>
      </w:r>
      <w:r w:rsidR="009D2E99" w:rsidRPr="006E543C">
        <w:rPr>
          <w:rFonts w:ascii="Times New Roman" w:hAnsi="Times New Roman" w:cs="Times New Roman"/>
        </w:rPr>
        <w:t>roducers</w:t>
      </w:r>
      <w:r w:rsidR="00A272AD" w:rsidRPr="006E543C">
        <w:rPr>
          <w:rFonts w:ascii="Times New Roman" w:hAnsi="Times New Roman" w:cs="Times New Roman"/>
        </w:rPr>
        <w:t xml:space="preserve"> dis</w:t>
      </w:r>
      <w:r w:rsidR="009D2E99" w:rsidRPr="006E543C">
        <w:rPr>
          <w:rFonts w:ascii="Times New Roman" w:hAnsi="Times New Roman" w:cs="Times New Roman"/>
        </w:rPr>
        <w:t xml:space="preserve">like </w:t>
      </w:r>
      <w:r w:rsidR="00A272AD" w:rsidRPr="006E543C">
        <w:rPr>
          <w:rFonts w:ascii="Times New Roman" w:hAnsi="Times New Roman" w:cs="Times New Roman"/>
        </w:rPr>
        <w:t xml:space="preserve">any </w:t>
      </w:r>
      <w:r w:rsidR="009D2E99" w:rsidRPr="006E543C">
        <w:rPr>
          <w:rFonts w:ascii="Times New Roman" w:hAnsi="Times New Roman" w:cs="Times New Roman"/>
        </w:rPr>
        <w:t xml:space="preserve">regulation </w:t>
      </w:r>
    </w:p>
    <w:p w14:paraId="494795C6" w14:textId="77777777" w:rsidR="001B1830" w:rsidRPr="006E543C" w:rsidRDefault="001B1830" w:rsidP="00533654">
      <w:pPr>
        <w:pStyle w:val="ListParagraph"/>
        <w:widowControl w:val="0"/>
        <w:ind w:leftChars="200" w:left="480"/>
        <w:contextualSpacing w:val="0"/>
        <w:jc w:val="both"/>
        <w:rPr>
          <w:rFonts w:ascii="Times New Roman" w:hAnsi="Times New Roman" w:cs="Times New Roman"/>
        </w:rPr>
      </w:pPr>
    </w:p>
    <w:p w14:paraId="5A49B83A" w14:textId="77777777" w:rsidR="008240F2" w:rsidRPr="00C91E33" w:rsidRDefault="001B1830" w:rsidP="008240F2">
      <w:pPr>
        <w:pStyle w:val="ListParagraph"/>
        <w:numPr>
          <w:ilvl w:val="0"/>
          <w:numId w:val="1"/>
        </w:numPr>
        <w:rPr>
          <w:rFonts w:ascii="Times New Roman" w:hAnsi="Times New Roman" w:cs="Times New Roman"/>
          <w:b/>
        </w:rPr>
      </w:pPr>
      <w:r w:rsidRPr="006E543C">
        <w:rPr>
          <w:rFonts w:ascii="Times New Roman" w:hAnsi="Times New Roman" w:cs="Times New Roman"/>
          <w:b/>
        </w:rPr>
        <w:t xml:space="preserve">True or False? </w:t>
      </w:r>
      <w:r w:rsidR="00C91E33">
        <w:rPr>
          <w:rFonts w:ascii="Times New Roman" w:hAnsi="Times New Roman" w:cs="Times New Roman"/>
          <w:b/>
        </w:rPr>
        <w:t>Please e</w:t>
      </w:r>
      <w:r w:rsidRPr="00C91E33">
        <w:rPr>
          <w:rFonts w:ascii="Times New Roman" w:hAnsi="Times New Roman" w:cs="Times New Roman"/>
          <w:b/>
        </w:rPr>
        <w:t>xplain using 3~4 lines (with exa</w:t>
      </w:r>
      <w:r w:rsidR="00743C17" w:rsidRPr="00C91E33">
        <w:rPr>
          <w:rFonts w:ascii="Times New Roman" w:hAnsi="Times New Roman" w:cs="Times New Roman"/>
          <w:b/>
        </w:rPr>
        <w:t>mples and graphs if necessary)</w:t>
      </w:r>
      <w:r w:rsidR="00C91E33">
        <w:rPr>
          <w:rFonts w:ascii="Times New Roman" w:hAnsi="Times New Roman" w:cs="Times New Roman"/>
          <w:b/>
        </w:rPr>
        <w:t xml:space="preserve"> (</w:t>
      </w:r>
      <w:r w:rsidR="00544BB6">
        <w:rPr>
          <w:rFonts w:ascii="Times New Roman" w:hAnsi="Times New Roman" w:cs="Times New Roman" w:hint="eastAsia"/>
          <w:b/>
        </w:rPr>
        <w:t>6</w:t>
      </w:r>
      <w:r w:rsidR="00C91E33">
        <w:rPr>
          <w:rFonts w:ascii="Times New Roman" w:hAnsi="Times New Roman" w:cs="Times New Roman"/>
          <w:b/>
        </w:rPr>
        <w:t xml:space="preserve"> points)</w:t>
      </w:r>
    </w:p>
    <w:p w14:paraId="6380B324" w14:textId="77777777" w:rsidR="00310E86" w:rsidRDefault="001B1830" w:rsidP="001B1830">
      <w:pPr>
        <w:pStyle w:val="ListParagraph"/>
        <w:numPr>
          <w:ilvl w:val="0"/>
          <w:numId w:val="8"/>
        </w:numPr>
        <w:rPr>
          <w:rFonts w:ascii="Times New Roman" w:hAnsi="Times New Roman" w:cs="Times New Roman"/>
        </w:rPr>
      </w:pPr>
      <w:r w:rsidRPr="006E543C">
        <w:rPr>
          <w:rFonts w:ascii="Times New Roman" w:hAnsi="Times New Roman" w:cs="Times New Roman"/>
        </w:rPr>
        <w:t>Some very talented people have a comparative advantage in everything they do.</w:t>
      </w:r>
      <w:r w:rsidR="00B46904">
        <w:rPr>
          <w:rFonts w:ascii="Times New Roman" w:hAnsi="Times New Roman" w:cs="Times New Roman"/>
        </w:rPr>
        <w:t xml:space="preserve"> </w:t>
      </w:r>
    </w:p>
    <w:p w14:paraId="592D671B" w14:textId="44D47CFB" w:rsidR="001B1830" w:rsidRPr="006E543C" w:rsidRDefault="004E3C6B" w:rsidP="00310E86">
      <w:pPr>
        <w:pStyle w:val="ListParagraph"/>
        <w:ind w:left="780"/>
        <w:rPr>
          <w:rFonts w:ascii="Times New Roman" w:hAnsi="Times New Roman" w:cs="Times New Roman"/>
        </w:rPr>
      </w:pPr>
      <w:r w:rsidRPr="00C554EF">
        <w:rPr>
          <w:rFonts w:ascii="Times New Roman" w:hAnsi="Times New Roman" w:cs="Times New Roman"/>
          <w:color w:val="FF0000"/>
        </w:rPr>
        <w:t>(F</w:t>
      </w:r>
      <w:r w:rsidR="00E75D6A">
        <w:rPr>
          <w:rFonts w:ascii="Times New Roman" w:hAnsi="Times New Roman" w:cs="Times New Roman"/>
          <w:color w:val="FF0000"/>
        </w:rPr>
        <w:t>, 0.5 pts;</w:t>
      </w:r>
      <w:r w:rsidR="00E75D6A">
        <w:rPr>
          <w:rFonts w:ascii="Times New Roman" w:hAnsi="Times New Roman" w:cs="Times New Roman"/>
          <w:color w:val="FF0000"/>
        </w:rPr>
        <w:t xml:space="preserve"> comparative advantage is different from absolute advantage, 1pts</w:t>
      </w:r>
      <w:r w:rsidRPr="00C554EF">
        <w:rPr>
          <w:rFonts w:ascii="Times New Roman" w:hAnsi="Times New Roman" w:cs="Times New Roman"/>
          <w:color w:val="FF0000"/>
        </w:rPr>
        <w:t>)</w:t>
      </w:r>
      <w:r w:rsidR="00B453A7">
        <w:rPr>
          <w:rFonts w:ascii="Times New Roman" w:hAnsi="Times New Roman" w:cs="Times New Roman"/>
          <w:color w:val="FF0000"/>
        </w:rPr>
        <w:t xml:space="preserve"> </w:t>
      </w:r>
    </w:p>
    <w:p w14:paraId="3DD94F13" w14:textId="4E9BE8F2" w:rsidR="00CD1FC9" w:rsidRPr="006E543C" w:rsidRDefault="003976E2" w:rsidP="00CD1FC9">
      <w:pPr>
        <w:pStyle w:val="ListParagraph"/>
        <w:numPr>
          <w:ilvl w:val="0"/>
          <w:numId w:val="8"/>
        </w:numPr>
        <w:rPr>
          <w:rFonts w:ascii="Times New Roman" w:hAnsi="Times New Roman" w:cs="Times New Roman"/>
        </w:rPr>
      </w:pPr>
      <w:r>
        <w:rPr>
          <w:rFonts w:ascii="Times New Roman" w:hAnsi="Times New Roman" w:cs="Times New Roman"/>
        </w:rPr>
        <w:t>A rent control policy will generate a larger deadweight loss in the long run</w:t>
      </w:r>
      <w:r w:rsidR="00CD1FC9" w:rsidRPr="006E543C">
        <w:rPr>
          <w:rFonts w:ascii="Times New Roman" w:hAnsi="Times New Roman" w:cs="Times New Roman"/>
        </w:rPr>
        <w:t>.</w:t>
      </w:r>
      <w:r w:rsidR="004E3C6B">
        <w:rPr>
          <w:rFonts w:ascii="Times New Roman" w:hAnsi="Times New Roman" w:cs="Times New Roman"/>
        </w:rPr>
        <w:t xml:space="preserve"> </w:t>
      </w:r>
      <w:r w:rsidR="004E3C6B" w:rsidRPr="00C554EF">
        <w:rPr>
          <w:rFonts w:ascii="Times New Roman" w:hAnsi="Times New Roman" w:cs="Times New Roman"/>
          <w:color w:val="FF0000"/>
        </w:rPr>
        <w:t>(T</w:t>
      </w:r>
      <w:r w:rsidR="00E75D6A">
        <w:rPr>
          <w:rFonts w:ascii="Times New Roman" w:hAnsi="Times New Roman" w:cs="Times New Roman"/>
          <w:color w:val="FF0000"/>
        </w:rPr>
        <w:t xml:space="preserve">, 0.5 pts; in the long run, supply becomes more </w:t>
      </w:r>
      <w:r w:rsidR="00E75D6A" w:rsidRPr="00E75D6A">
        <w:rPr>
          <w:rFonts w:ascii="Times New Roman" w:hAnsi="Times New Roman" w:cs="Times New Roman"/>
          <w:color w:val="FF0000"/>
        </w:rPr>
        <w:t>elastic</w:t>
      </w:r>
      <w:r w:rsidR="00E75D6A">
        <w:rPr>
          <w:rFonts w:ascii="Times New Roman" w:hAnsi="Times New Roman" w:cs="Times New Roman"/>
          <w:color w:val="FF0000"/>
        </w:rPr>
        <w:t xml:space="preserve"> </w:t>
      </w:r>
      <w:r w:rsidR="00E75D6A">
        <w:rPr>
          <w:rFonts w:ascii="Times New Roman" w:hAnsi="Times New Roman" w:cs="Times New Roman" w:hint="eastAsia"/>
          <w:color w:val="FF0000"/>
        </w:rPr>
        <w:t>(</w:t>
      </w:r>
      <w:r w:rsidR="00E75D6A">
        <w:rPr>
          <w:rFonts w:ascii="Times New Roman" w:hAnsi="Times New Roman" w:cs="Times New Roman"/>
          <w:color w:val="FF0000"/>
        </w:rPr>
        <w:t>flatter) 1pts</w:t>
      </w:r>
      <w:r w:rsidR="004E3C6B" w:rsidRPr="00C554EF">
        <w:rPr>
          <w:rFonts w:ascii="Times New Roman" w:hAnsi="Times New Roman" w:cs="Times New Roman"/>
          <w:color w:val="FF0000"/>
        </w:rPr>
        <w:t>)</w:t>
      </w:r>
      <w:bookmarkStart w:id="19" w:name="_GoBack"/>
      <w:bookmarkEnd w:id="19"/>
    </w:p>
    <w:p w14:paraId="1484A034" w14:textId="77777777" w:rsidR="00310E86" w:rsidRPr="00310E86" w:rsidRDefault="001B1830" w:rsidP="001B1830">
      <w:pPr>
        <w:pStyle w:val="ListParagraph"/>
        <w:numPr>
          <w:ilvl w:val="0"/>
          <w:numId w:val="8"/>
        </w:numPr>
        <w:rPr>
          <w:rFonts w:ascii="Times New Roman" w:hAnsi="Times New Roman" w:cs="Times New Roman"/>
          <w:color w:val="FF0000"/>
        </w:rPr>
      </w:pPr>
      <w:r w:rsidRPr="006E543C">
        <w:rPr>
          <w:rFonts w:ascii="Times New Roman" w:hAnsi="Times New Roman" w:cs="Times New Roman"/>
        </w:rPr>
        <w:t>Market regulations that limit the total outputs (quotas) will decrease consumer welfare and producer welfare because some of the transactions cannot be realized.</w:t>
      </w:r>
    </w:p>
    <w:p w14:paraId="54BB64B1" w14:textId="2D004660" w:rsidR="001B1830" w:rsidRPr="00C554EF" w:rsidRDefault="00CD1FC9" w:rsidP="00310E86">
      <w:pPr>
        <w:pStyle w:val="ListParagraph"/>
        <w:ind w:left="780"/>
        <w:rPr>
          <w:rFonts w:ascii="Times New Roman" w:hAnsi="Times New Roman" w:cs="Times New Roman"/>
          <w:color w:val="FF0000"/>
        </w:rPr>
      </w:pPr>
      <w:r>
        <w:rPr>
          <w:rFonts w:ascii="Times New Roman" w:hAnsi="Times New Roman" w:cs="Times New Roman"/>
        </w:rPr>
        <w:t xml:space="preserve"> </w:t>
      </w:r>
      <w:r w:rsidR="004E3C6B" w:rsidRPr="00C554EF">
        <w:rPr>
          <w:rFonts w:ascii="Times New Roman" w:hAnsi="Times New Roman" w:cs="Times New Roman"/>
          <w:color w:val="FF0000"/>
        </w:rPr>
        <w:t>(False/Partially True, quota does not necessarily lead to lower PS</w:t>
      </w:r>
      <w:r w:rsidR="00310E86">
        <w:rPr>
          <w:rFonts w:ascii="Times New Roman" w:hAnsi="Times New Roman" w:cs="Times New Roman"/>
          <w:color w:val="FF0000"/>
        </w:rPr>
        <w:t xml:space="preserve">, -0.5 if fail to consider the change of PS is uncertain </w:t>
      </w:r>
      <w:r w:rsidR="004E3C6B" w:rsidRPr="00C554EF">
        <w:rPr>
          <w:rFonts w:ascii="Times New Roman" w:hAnsi="Times New Roman" w:cs="Times New Roman"/>
          <w:color w:val="FF0000"/>
        </w:rPr>
        <w:t>)</w:t>
      </w:r>
    </w:p>
    <w:p w14:paraId="41FC7E9A" w14:textId="77777777" w:rsidR="00310E86" w:rsidRPr="00310E86" w:rsidRDefault="001B1830" w:rsidP="00B46904">
      <w:pPr>
        <w:pStyle w:val="ListParagraph"/>
        <w:numPr>
          <w:ilvl w:val="0"/>
          <w:numId w:val="8"/>
        </w:numPr>
        <w:rPr>
          <w:rFonts w:ascii="Times New Roman" w:hAnsi="Times New Roman" w:cs="Times New Roman"/>
          <w:lang w:val="en-US"/>
        </w:rPr>
      </w:pPr>
      <w:r w:rsidRPr="006E543C">
        <w:rPr>
          <w:rFonts w:ascii="Times New Roman" w:hAnsi="Times New Roman" w:cs="Times New Roman"/>
        </w:rPr>
        <w:t>The Coase Theorem implies that, if there are no transaction costs, how we distribute the tradable permits initially will not affect the equilibrium pollution levels and the costs of pollution of each firm because firms will buy/sell the permits.</w:t>
      </w:r>
      <w:r w:rsidR="00CD1FC9" w:rsidRPr="00CD1FC9">
        <w:rPr>
          <w:rFonts w:ascii="Times New Roman" w:hAnsi="Times New Roman" w:cs="Times New Roman"/>
        </w:rPr>
        <w:t xml:space="preserve"> </w:t>
      </w:r>
    </w:p>
    <w:p w14:paraId="3412BD82" w14:textId="04339145" w:rsidR="001B1830" w:rsidRPr="00B46904" w:rsidRDefault="004E3C6B" w:rsidP="00310E86">
      <w:pPr>
        <w:pStyle w:val="ListParagraph"/>
        <w:ind w:left="780"/>
        <w:rPr>
          <w:rFonts w:ascii="Times New Roman" w:hAnsi="Times New Roman" w:cs="Times New Roman"/>
          <w:lang w:val="en-US"/>
        </w:rPr>
      </w:pPr>
      <w:r w:rsidRPr="00C554EF">
        <w:rPr>
          <w:rFonts w:ascii="Times New Roman" w:hAnsi="Times New Roman" w:cs="Times New Roman"/>
          <w:color w:val="FF0000"/>
        </w:rPr>
        <w:t xml:space="preserve">(False/Partially True: it will not affect the </w:t>
      </w:r>
      <w:r w:rsidR="00C554EF" w:rsidRPr="00C554EF">
        <w:rPr>
          <w:rFonts w:ascii="Times New Roman" w:hAnsi="Times New Roman" w:cs="Times New Roman"/>
          <w:color w:val="FF0000"/>
        </w:rPr>
        <w:t>equilibrium</w:t>
      </w:r>
      <w:r w:rsidRPr="00C554EF">
        <w:rPr>
          <w:rFonts w:ascii="Times New Roman" w:hAnsi="Times New Roman" w:cs="Times New Roman"/>
          <w:color w:val="FF0000"/>
        </w:rPr>
        <w:t xml:space="preserve"> levels, but it DOES affect the costs of pollution of each firm. The party receiving the rights will have lower cost</w:t>
      </w:r>
      <w:r w:rsidR="00DE7F53" w:rsidRPr="00C554EF">
        <w:rPr>
          <w:rFonts w:ascii="Times New Roman" w:hAnsi="Times New Roman" w:cs="Times New Roman"/>
          <w:color w:val="FF0000"/>
        </w:rPr>
        <w:t>s</w:t>
      </w:r>
      <w:r w:rsidR="00310E86">
        <w:rPr>
          <w:rFonts w:ascii="Times New Roman" w:hAnsi="Times New Roman" w:cs="Times New Roman"/>
          <w:color w:val="FF0000"/>
        </w:rPr>
        <w:t xml:space="preserve">, -0.5 if fail to consider </w:t>
      </w:r>
      <w:r w:rsidR="00717D20">
        <w:rPr>
          <w:rFonts w:ascii="Times New Roman" w:hAnsi="Times New Roman" w:cs="Times New Roman"/>
          <w:color w:val="FF0000"/>
        </w:rPr>
        <w:t>the costs of each firm.</w:t>
      </w:r>
      <w:r w:rsidRPr="00C554EF">
        <w:rPr>
          <w:rFonts w:ascii="Times New Roman" w:hAnsi="Times New Roman" w:cs="Times New Roman"/>
          <w:color w:val="FF0000"/>
        </w:rPr>
        <w:t xml:space="preserve">)  </w:t>
      </w:r>
    </w:p>
    <w:sectPr w:rsidR="001B1830" w:rsidRPr="00B469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4062"/>
    <w:multiLevelType w:val="hybridMultilevel"/>
    <w:tmpl w:val="30EEA5D2"/>
    <w:lvl w:ilvl="0" w:tplc="89A28F34">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23A00AB"/>
    <w:multiLevelType w:val="hybridMultilevel"/>
    <w:tmpl w:val="E7E27E92"/>
    <w:lvl w:ilvl="0" w:tplc="46769D30">
      <w:start w:val="1"/>
      <w:numFmt w:val="decimal"/>
      <w:lvlText w:val="%1)"/>
      <w:lvlJc w:val="left"/>
      <w:pPr>
        <w:ind w:left="780" w:hanging="420"/>
      </w:pPr>
      <w:rPr>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735FB9"/>
    <w:multiLevelType w:val="hybridMultilevel"/>
    <w:tmpl w:val="AE52FD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039F"/>
    <w:multiLevelType w:val="hybridMultilevel"/>
    <w:tmpl w:val="635EA5C2"/>
    <w:lvl w:ilvl="0" w:tplc="017C465C">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EF64371"/>
    <w:multiLevelType w:val="hybridMultilevel"/>
    <w:tmpl w:val="8EBC2E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441854"/>
    <w:multiLevelType w:val="hybridMultilevel"/>
    <w:tmpl w:val="0ED2FC42"/>
    <w:lvl w:ilvl="0" w:tplc="F4945E6C">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1C55D66"/>
    <w:multiLevelType w:val="hybridMultilevel"/>
    <w:tmpl w:val="56C66FA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8814B9F"/>
    <w:multiLevelType w:val="hybridMultilevel"/>
    <w:tmpl w:val="4D3EC4C2"/>
    <w:lvl w:ilvl="0" w:tplc="2B1ACB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CC094E"/>
    <w:multiLevelType w:val="hybridMultilevel"/>
    <w:tmpl w:val="E1A625B6"/>
    <w:lvl w:ilvl="0" w:tplc="E542D7D2">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DC547FD"/>
    <w:multiLevelType w:val="hybridMultilevel"/>
    <w:tmpl w:val="3C6C5E16"/>
    <w:lvl w:ilvl="0" w:tplc="8C784F8C">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2B5212C"/>
    <w:multiLevelType w:val="hybridMultilevel"/>
    <w:tmpl w:val="3EB63F5A"/>
    <w:lvl w:ilvl="0" w:tplc="A7701374">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577905B1"/>
    <w:multiLevelType w:val="hybridMultilevel"/>
    <w:tmpl w:val="3EFA7D2C"/>
    <w:lvl w:ilvl="0" w:tplc="2F762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3B0EC3"/>
    <w:multiLevelType w:val="hybridMultilevel"/>
    <w:tmpl w:val="DD246CF6"/>
    <w:lvl w:ilvl="0" w:tplc="F6942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47760C"/>
    <w:multiLevelType w:val="hybridMultilevel"/>
    <w:tmpl w:val="D4381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EF232F"/>
    <w:multiLevelType w:val="hybridMultilevel"/>
    <w:tmpl w:val="8B2C8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B97F5A"/>
    <w:multiLevelType w:val="hybridMultilevel"/>
    <w:tmpl w:val="25F47348"/>
    <w:lvl w:ilvl="0" w:tplc="335E1FA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4"/>
  </w:num>
  <w:num w:numId="3">
    <w:abstractNumId w:val="7"/>
  </w:num>
  <w:num w:numId="4">
    <w:abstractNumId w:val="11"/>
  </w:num>
  <w:num w:numId="5">
    <w:abstractNumId w:val="15"/>
  </w:num>
  <w:num w:numId="6">
    <w:abstractNumId w:val="9"/>
  </w:num>
  <w:num w:numId="7">
    <w:abstractNumId w:val="6"/>
  </w:num>
  <w:num w:numId="8">
    <w:abstractNumId w:val="1"/>
  </w:num>
  <w:num w:numId="9">
    <w:abstractNumId w:val="13"/>
  </w:num>
  <w:num w:numId="10">
    <w:abstractNumId w:val="0"/>
  </w:num>
  <w:num w:numId="11">
    <w:abstractNumId w:val="10"/>
  </w:num>
  <w:num w:numId="12">
    <w:abstractNumId w:val="3"/>
  </w:num>
  <w:num w:numId="13">
    <w:abstractNumId w:val="8"/>
  </w:num>
  <w:num w:numId="14">
    <w:abstractNumId w:val="2"/>
  </w:num>
  <w:num w:numId="15">
    <w:abstractNumId w:val="5"/>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ojun He">
    <w15:presenceInfo w15:providerId="Windows Live" w15:userId="366cc8dafe7f1a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D2C"/>
    <w:rsid w:val="000039D4"/>
    <w:rsid w:val="000530E5"/>
    <w:rsid w:val="0006179D"/>
    <w:rsid w:val="000D07F7"/>
    <w:rsid w:val="000F69F5"/>
    <w:rsid w:val="00130BD4"/>
    <w:rsid w:val="001B1830"/>
    <w:rsid w:val="0023016A"/>
    <w:rsid w:val="00236D5F"/>
    <w:rsid w:val="002605A8"/>
    <w:rsid w:val="002A5262"/>
    <w:rsid w:val="002F717A"/>
    <w:rsid w:val="00310E86"/>
    <w:rsid w:val="0031401E"/>
    <w:rsid w:val="00320573"/>
    <w:rsid w:val="00323E7F"/>
    <w:rsid w:val="0034580A"/>
    <w:rsid w:val="00373B51"/>
    <w:rsid w:val="00373E64"/>
    <w:rsid w:val="003976E2"/>
    <w:rsid w:val="0044357C"/>
    <w:rsid w:val="00491FE9"/>
    <w:rsid w:val="004B638A"/>
    <w:rsid w:val="004C2A44"/>
    <w:rsid w:val="004E0CBC"/>
    <w:rsid w:val="004E3C6B"/>
    <w:rsid w:val="004F605F"/>
    <w:rsid w:val="0050047D"/>
    <w:rsid w:val="00533654"/>
    <w:rsid w:val="00536167"/>
    <w:rsid w:val="00537BD5"/>
    <w:rsid w:val="00544BB6"/>
    <w:rsid w:val="00653F56"/>
    <w:rsid w:val="006E36AE"/>
    <w:rsid w:val="006E543C"/>
    <w:rsid w:val="00717D20"/>
    <w:rsid w:val="00743C17"/>
    <w:rsid w:val="0080732E"/>
    <w:rsid w:val="008240F2"/>
    <w:rsid w:val="00824150"/>
    <w:rsid w:val="00825B6A"/>
    <w:rsid w:val="00847D7D"/>
    <w:rsid w:val="008C747A"/>
    <w:rsid w:val="008D615C"/>
    <w:rsid w:val="008F7D2C"/>
    <w:rsid w:val="00944E42"/>
    <w:rsid w:val="009D2E99"/>
    <w:rsid w:val="00A14EE9"/>
    <w:rsid w:val="00A272AD"/>
    <w:rsid w:val="00A30DF9"/>
    <w:rsid w:val="00A362C7"/>
    <w:rsid w:val="00A50C09"/>
    <w:rsid w:val="00AC5C20"/>
    <w:rsid w:val="00AD1517"/>
    <w:rsid w:val="00B201E3"/>
    <w:rsid w:val="00B453A7"/>
    <w:rsid w:val="00B46904"/>
    <w:rsid w:val="00B6500D"/>
    <w:rsid w:val="00B71EB5"/>
    <w:rsid w:val="00BC58FE"/>
    <w:rsid w:val="00C33ED3"/>
    <w:rsid w:val="00C554EF"/>
    <w:rsid w:val="00C60199"/>
    <w:rsid w:val="00C66FA1"/>
    <w:rsid w:val="00C85C49"/>
    <w:rsid w:val="00C91E33"/>
    <w:rsid w:val="00CD1FC9"/>
    <w:rsid w:val="00CF54DE"/>
    <w:rsid w:val="00D74945"/>
    <w:rsid w:val="00D92D94"/>
    <w:rsid w:val="00DD3DEF"/>
    <w:rsid w:val="00DE7F53"/>
    <w:rsid w:val="00E74541"/>
    <w:rsid w:val="00E75D6A"/>
    <w:rsid w:val="00E84F09"/>
    <w:rsid w:val="00E9229B"/>
    <w:rsid w:val="00F42A70"/>
    <w:rsid w:val="00F549C0"/>
    <w:rsid w:val="00FA292D"/>
    <w:rsid w:val="00FB121C"/>
    <w:rsid w:val="00FB12FA"/>
    <w:rsid w:val="00FC114E"/>
    <w:rsid w:val="00FD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4578"/>
  <w15:chartTrackingRefBased/>
  <w15:docId w15:val="{3546BB8C-5490-40E0-B03B-FA4A82B4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17A"/>
    <w:rPr>
      <w:kern w:val="0"/>
      <w:sz w:val="24"/>
      <w:szCs w:val="24"/>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7A"/>
    <w:pPr>
      <w:ind w:left="720"/>
      <w:contextualSpacing/>
    </w:pPr>
  </w:style>
  <w:style w:type="table" w:styleId="TableGrid">
    <w:name w:val="Table Grid"/>
    <w:basedOn w:val="TableNormal"/>
    <w:uiPriority w:val="39"/>
    <w:rsid w:val="00533654"/>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33654"/>
  </w:style>
  <w:style w:type="paragraph" w:styleId="Date">
    <w:name w:val="Date"/>
    <w:basedOn w:val="Normal"/>
    <w:next w:val="Normal"/>
    <w:link w:val="DateChar"/>
    <w:uiPriority w:val="99"/>
    <w:semiHidden/>
    <w:unhideWhenUsed/>
    <w:rsid w:val="00FC114E"/>
    <w:pPr>
      <w:ind w:leftChars="2500" w:left="100"/>
    </w:pPr>
  </w:style>
  <w:style w:type="character" w:customStyle="1" w:styleId="DateChar">
    <w:name w:val="Date Char"/>
    <w:basedOn w:val="DefaultParagraphFont"/>
    <w:link w:val="Date"/>
    <w:uiPriority w:val="99"/>
    <w:semiHidden/>
    <w:rsid w:val="00FC114E"/>
    <w:rPr>
      <w:kern w:val="0"/>
      <w:sz w:val="24"/>
      <w:szCs w:val="24"/>
      <w:lang w:val="en-HK"/>
    </w:rPr>
  </w:style>
  <w:style w:type="paragraph" w:styleId="BalloonText">
    <w:name w:val="Balloon Text"/>
    <w:basedOn w:val="Normal"/>
    <w:link w:val="BalloonTextChar"/>
    <w:uiPriority w:val="99"/>
    <w:semiHidden/>
    <w:unhideWhenUsed/>
    <w:rsid w:val="000617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79D"/>
    <w:rPr>
      <w:rFonts w:ascii="Segoe UI" w:hAnsi="Segoe UI" w:cs="Segoe UI"/>
      <w:kern w:val="0"/>
      <w:sz w:val="18"/>
      <w:szCs w:val="18"/>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Guojun</dc:creator>
  <cp:keywords/>
  <dc:description/>
  <cp:lastModifiedBy>Wenwei PENG</cp:lastModifiedBy>
  <cp:revision>75</cp:revision>
  <dcterms:created xsi:type="dcterms:W3CDTF">2019-03-14T13:37:00Z</dcterms:created>
  <dcterms:modified xsi:type="dcterms:W3CDTF">2019-03-26T06:02:00Z</dcterms:modified>
</cp:coreProperties>
</file>